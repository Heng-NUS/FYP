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A96" w:rsidRDefault="001E0A96" w:rsidP="001B4104">
      <w:pPr>
        <w:autoSpaceDE w:val="0"/>
        <w:autoSpaceDN w:val="0"/>
        <w:adjustRightInd w:val="0"/>
        <w:spacing w:after="240" w:line="440" w:lineRule="atLeast"/>
        <w:jc w:val="center"/>
        <w:rPr>
          <w:b/>
          <w:color w:val="000000"/>
          <w:sz w:val="36"/>
          <w:szCs w:val="36"/>
        </w:rPr>
      </w:pPr>
    </w:p>
    <w:p w:rsidR="001E0A96" w:rsidRPr="00FB41BF" w:rsidRDefault="001E0A96" w:rsidP="001B4104">
      <w:pPr>
        <w:autoSpaceDE w:val="0"/>
        <w:autoSpaceDN w:val="0"/>
        <w:adjustRightInd w:val="0"/>
        <w:spacing w:after="240" w:line="440" w:lineRule="atLeast"/>
        <w:jc w:val="center"/>
        <w:rPr>
          <w:bCs/>
          <w:color w:val="000000"/>
          <w:sz w:val="40"/>
          <w:szCs w:val="40"/>
        </w:rPr>
      </w:pPr>
      <w:r w:rsidRPr="00FB41BF">
        <w:rPr>
          <w:bCs/>
          <w:color w:val="000000"/>
          <w:sz w:val="40"/>
          <w:szCs w:val="40"/>
        </w:rPr>
        <w:t>COMP3050. Final Year Project Proposal</w:t>
      </w:r>
    </w:p>
    <w:p w:rsidR="00FB41BF" w:rsidRDefault="00FB41BF" w:rsidP="001B4104">
      <w:pPr>
        <w:autoSpaceDE w:val="0"/>
        <w:autoSpaceDN w:val="0"/>
        <w:adjustRightInd w:val="0"/>
        <w:spacing w:after="240" w:line="440" w:lineRule="atLeast"/>
        <w:jc w:val="center"/>
        <w:rPr>
          <w:b/>
          <w:color w:val="000000"/>
          <w:sz w:val="36"/>
          <w:szCs w:val="36"/>
        </w:rPr>
      </w:pPr>
    </w:p>
    <w:p w:rsidR="005E6B3C" w:rsidRDefault="00FB41BF" w:rsidP="005E6B3C">
      <w:pPr>
        <w:autoSpaceDE w:val="0"/>
        <w:autoSpaceDN w:val="0"/>
        <w:adjustRightInd w:val="0"/>
        <w:spacing w:after="240" w:line="440" w:lineRule="atLeast"/>
        <w:jc w:val="center"/>
        <w:rPr>
          <w:bCs/>
          <w:color w:val="000000"/>
          <w:sz w:val="36"/>
          <w:szCs w:val="36"/>
        </w:rPr>
      </w:pPr>
      <w:r w:rsidRPr="005E6B3C">
        <w:rPr>
          <w:bCs/>
          <w:color w:val="000000"/>
          <w:sz w:val="36"/>
          <w:szCs w:val="36"/>
        </w:rPr>
        <w:t xml:space="preserve">Project: </w:t>
      </w:r>
      <w:r w:rsidR="0074265E" w:rsidRPr="005E6B3C">
        <w:rPr>
          <w:bCs/>
          <w:color w:val="000000"/>
          <w:sz w:val="36"/>
          <w:szCs w:val="36"/>
        </w:rPr>
        <w:t>Social Media Analytics for Healthcare Surveillance</w:t>
      </w:r>
      <w:r w:rsidR="001E0A96" w:rsidRPr="005E6B3C">
        <w:rPr>
          <w:rFonts w:hint="eastAsia"/>
          <w:bCs/>
          <w:color w:val="000000"/>
          <w:sz w:val="36"/>
          <w:szCs w:val="36"/>
        </w:rPr>
        <w:t xml:space="preserve"> </w:t>
      </w:r>
    </w:p>
    <w:p w:rsidR="00810B81" w:rsidRPr="005E6B3C" w:rsidRDefault="0074265E" w:rsidP="005E6B3C">
      <w:pPr>
        <w:autoSpaceDE w:val="0"/>
        <w:autoSpaceDN w:val="0"/>
        <w:adjustRightInd w:val="0"/>
        <w:spacing w:after="240" w:line="440" w:lineRule="atLeast"/>
        <w:jc w:val="center"/>
        <w:rPr>
          <w:bCs/>
          <w:color w:val="000000"/>
          <w:sz w:val="36"/>
          <w:szCs w:val="36"/>
        </w:rPr>
      </w:pPr>
      <w:r w:rsidRPr="005E6B3C">
        <w:rPr>
          <w:bCs/>
          <w:color w:val="000000"/>
          <w:sz w:val="36"/>
          <w:szCs w:val="36"/>
        </w:rPr>
        <w:t>using Text Mining</w:t>
      </w:r>
    </w:p>
    <w:p w:rsidR="001B4104" w:rsidRDefault="001B4104" w:rsidP="003139BB">
      <w:pPr>
        <w:autoSpaceDE w:val="0"/>
        <w:autoSpaceDN w:val="0"/>
        <w:adjustRightInd w:val="0"/>
        <w:spacing w:after="240" w:line="440" w:lineRule="atLeast"/>
        <w:rPr>
          <w:bCs/>
          <w:color w:val="000000"/>
          <w:sz w:val="36"/>
          <w:szCs w:val="36"/>
        </w:rPr>
      </w:pPr>
    </w:p>
    <w:p w:rsidR="00FB41BF" w:rsidRDefault="00FB41BF" w:rsidP="001B4104">
      <w:pPr>
        <w:autoSpaceDE w:val="0"/>
        <w:autoSpaceDN w:val="0"/>
        <w:adjustRightInd w:val="0"/>
        <w:spacing w:after="240" w:line="440" w:lineRule="atLeast"/>
        <w:jc w:val="center"/>
        <w:rPr>
          <w:bCs/>
          <w:color w:val="000000"/>
          <w:sz w:val="36"/>
          <w:szCs w:val="36"/>
        </w:rPr>
      </w:pPr>
      <w:bookmarkStart w:id="0" w:name="_GoBack"/>
      <w:bookmarkEnd w:id="0"/>
    </w:p>
    <w:p w:rsidR="00FB41BF" w:rsidRPr="003139BB" w:rsidRDefault="00FB41BF" w:rsidP="001B4104">
      <w:pPr>
        <w:autoSpaceDE w:val="0"/>
        <w:autoSpaceDN w:val="0"/>
        <w:adjustRightInd w:val="0"/>
        <w:spacing w:after="240" w:line="440" w:lineRule="atLeast"/>
        <w:jc w:val="center"/>
        <w:rPr>
          <w:bCs/>
          <w:color w:val="000000"/>
          <w:sz w:val="32"/>
          <w:szCs w:val="32"/>
        </w:rPr>
      </w:pPr>
      <w:r w:rsidRPr="003139BB">
        <w:rPr>
          <w:rFonts w:hint="eastAsia"/>
          <w:bCs/>
          <w:color w:val="000000"/>
          <w:sz w:val="32"/>
          <w:szCs w:val="32"/>
        </w:rPr>
        <w:t>Supervisor: Heng Yu</w:t>
      </w:r>
    </w:p>
    <w:p w:rsidR="0083609E" w:rsidRPr="003139BB" w:rsidRDefault="00FB41BF" w:rsidP="0074265E">
      <w:pPr>
        <w:autoSpaceDE w:val="0"/>
        <w:autoSpaceDN w:val="0"/>
        <w:adjustRightInd w:val="0"/>
        <w:spacing w:after="240" w:line="440" w:lineRule="atLeast"/>
        <w:jc w:val="center"/>
        <w:rPr>
          <w:bCs/>
          <w:color w:val="000000"/>
          <w:sz w:val="32"/>
          <w:szCs w:val="32"/>
        </w:rPr>
      </w:pPr>
      <w:r w:rsidRPr="003139BB">
        <w:rPr>
          <w:bCs/>
          <w:color w:val="000000"/>
          <w:sz w:val="32"/>
          <w:szCs w:val="32"/>
        </w:rPr>
        <w:t xml:space="preserve">Student name: </w:t>
      </w:r>
      <w:r w:rsidR="0083609E" w:rsidRPr="003139BB">
        <w:rPr>
          <w:rFonts w:hint="eastAsia"/>
          <w:bCs/>
          <w:color w:val="000000"/>
          <w:sz w:val="32"/>
          <w:szCs w:val="32"/>
        </w:rPr>
        <w:t xml:space="preserve">Yuyang Liu </w:t>
      </w:r>
    </w:p>
    <w:p w:rsidR="0083609E" w:rsidRPr="003139BB" w:rsidRDefault="00FB41BF" w:rsidP="0074265E">
      <w:pPr>
        <w:autoSpaceDE w:val="0"/>
        <w:autoSpaceDN w:val="0"/>
        <w:adjustRightInd w:val="0"/>
        <w:spacing w:after="240" w:line="440" w:lineRule="atLeast"/>
        <w:jc w:val="center"/>
        <w:rPr>
          <w:bCs/>
          <w:color w:val="000000"/>
          <w:sz w:val="32"/>
          <w:szCs w:val="32"/>
        </w:rPr>
      </w:pPr>
      <w:r w:rsidRPr="003139BB">
        <w:rPr>
          <w:bCs/>
          <w:color w:val="000000"/>
          <w:sz w:val="32"/>
          <w:szCs w:val="32"/>
        </w:rPr>
        <w:t>Student ID: 16522049</w:t>
      </w:r>
    </w:p>
    <w:p w:rsidR="00FB41BF" w:rsidRPr="003139BB" w:rsidRDefault="00FB41BF" w:rsidP="0074265E">
      <w:pPr>
        <w:autoSpaceDE w:val="0"/>
        <w:autoSpaceDN w:val="0"/>
        <w:adjustRightInd w:val="0"/>
        <w:spacing w:after="240" w:line="440" w:lineRule="atLeast"/>
        <w:jc w:val="center"/>
        <w:rPr>
          <w:bCs/>
          <w:color w:val="000000"/>
          <w:sz w:val="32"/>
          <w:szCs w:val="32"/>
        </w:rPr>
      </w:pPr>
      <w:r w:rsidRPr="003139BB">
        <w:rPr>
          <w:rFonts w:hint="eastAsia"/>
          <w:bCs/>
          <w:color w:val="000000"/>
          <w:sz w:val="32"/>
          <w:szCs w:val="32"/>
        </w:rPr>
        <w:t>S</w:t>
      </w:r>
      <w:r w:rsidRPr="003139BB">
        <w:rPr>
          <w:bCs/>
          <w:color w:val="000000"/>
          <w:sz w:val="32"/>
          <w:szCs w:val="32"/>
        </w:rPr>
        <w:t>tudent E-mail: zy22049@nottingham.edu.cn</w:t>
      </w:r>
    </w:p>
    <w:p w:rsidR="00E110B1" w:rsidRPr="003139BB" w:rsidRDefault="0014558E" w:rsidP="001B4104">
      <w:pPr>
        <w:autoSpaceDE w:val="0"/>
        <w:autoSpaceDN w:val="0"/>
        <w:adjustRightInd w:val="0"/>
        <w:spacing w:after="240" w:line="440" w:lineRule="atLeast"/>
        <w:jc w:val="center"/>
        <w:rPr>
          <w:bCs/>
          <w:color w:val="000000"/>
          <w:sz w:val="32"/>
          <w:szCs w:val="32"/>
        </w:rPr>
      </w:pPr>
      <w:r w:rsidRPr="003139BB">
        <w:rPr>
          <w:bCs/>
          <w:color w:val="000000"/>
          <w:sz w:val="32"/>
          <w:szCs w:val="32"/>
        </w:rPr>
        <w:t xml:space="preserve">Date: </w:t>
      </w:r>
      <w:r w:rsidR="001B4104" w:rsidRPr="003139BB">
        <w:rPr>
          <w:rFonts w:hint="eastAsia"/>
          <w:bCs/>
          <w:color w:val="000000"/>
          <w:sz w:val="32"/>
          <w:szCs w:val="32"/>
        </w:rPr>
        <w:t>October 16, 2019</w:t>
      </w:r>
    </w:p>
    <w:p w:rsidR="00FB41BF" w:rsidRDefault="00FB41BF" w:rsidP="0074265E">
      <w:pPr>
        <w:autoSpaceDE w:val="0"/>
        <w:autoSpaceDN w:val="0"/>
        <w:adjustRightInd w:val="0"/>
        <w:spacing w:after="240" w:line="440" w:lineRule="atLeast"/>
        <w:jc w:val="center"/>
        <w:rPr>
          <w:color w:val="000000"/>
          <w:sz w:val="32"/>
          <w:szCs w:val="32"/>
        </w:rPr>
      </w:pPr>
    </w:p>
    <w:p w:rsidR="00FB41BF" w:rsidRDefault="00FB41BF" w:rsidP="00FB41BF">
      <w:pPr>
        <w:autoSpaceDE w:val="0"/>
        <w:autoSpaceDN w:val="0"/>
        <w:adjustRightInd w:val="0"/>
        <w:spacing w:after="240" w:line="440" w:lineRule="atLeast"/>
        <w:jc w:val="center"/>
        <w:rPr>
          <w:color w:val="000000"/>
          <w:sz w:val="28"/>
          <w:szCs w:val="28"/>
        </w:rPr>
      </w:pPr>
    </w:p>
    <w:p w:rsidR="00FB41BF" w:rsidRDefault="00FB41BF" w:rsidP="00FB41BF">
      <w:pPr>
        <w:autoSpaceDE w:val="0"/>
        <w:autoSpaceDN w:val="0"/>
        <w:adjustRightInd w:val="0"/>
        <w:spacing w:after="240" w:line="440" w:lineRule="atLeast"/>
        <w:jc w:val="center"/>
        <w:rPr>
          <w:color w:val="000000"/>
          <w:sz w:val="28"/>
          <w:szCs w:val="28"/>
        </w:rPr>
      </w:pPr>
    </w:p>
    <w:p w:rsidR="0074265E" w:rsidRPr="00FB41BF" w:rsidRDefault="00E110B1" w:rsidP="00FB41BF">
      <w:pPr>
        <w:autoSpaceDE w:val="0"/>
        <w:autoSpaceDN w:val="0"/>
        <w:adjustRightInd w:val="0"/>
        <w:spacing w:after="240" w:line="440" w:lineRule="atLeast"/>
        <w:jc w:val="center"/>
        <w:rPr>
          <w:color w:val="000000"/>
          <w:sz w:val="28"/>
          <w:szCs w:val="28"/>
        </w:rPr>
      </w:pPr>
      <w:r w:rsidRPr="00FB41BF">
        <w:rPr>
          <w:rFonts w:hint="eastAsia"/>
          <w:color w:val="000000"/>
          <w:sz w:val="28"/>
          <w:szCs w:val="28"/>
        </w:rPr>
        <w:t>School of Computer Science</w:t>
      </w:r>
      <w:r w:rsidR="00FB41BF">
        <w:rPr>
          <w:rFonts w:hint="eastAsia"/>
          <w:color w:val="000000"/>
          <w:sz w:val="28"/>
          <w:szCs w:val="28"/>
        </w:rPr>
        <w:t>,</w:t>
      </w:r>
      <w:r w:rsidR="00FB41BF">
        <w:rPr>
          <w:color w:val="000000"/>
          <w:sz w:val="28"/>
          <w:szCs w:val="28"/>
        </w:rPr>
        <w:t xml:space="preserve"> </w:t>
      </w:r>
      <w:r w:rsidR="00810B81" w:rsidRPr="00FB41BF">
        <w:rPr>
          <w:rFonts w:hint="eastAsia"/>
          <w:color w:val="000000"/>
          <w:sz w:val="28"/>
          <w:szCs w:val="28"/>
        </w:rPr>
        <w:t xml:space="preserve">University of Nottingham </w:t>
      </w:r>
      <w:r w:rsidR="00FB41BF" w:rsidRPr="00FB41BF">
        <w:rPr>
          <w:color w:val="000000"/>
          <w:sz w:val="28"/>
          <w:szCs w:val="28"/>
        </w:rPr>
        <w:t>Ningbo, China</w:t>
      </w:r>
    </w:p>
    <w:p w:rsidR="005058D1" w:rsidRDefault="001A60F7">
      <w:pPr>
        <w:rPr>
          <w:sz w:val="28"/>
          <w:szCs w:val="28"/>
        </w:rPr>
      </w:pPr>
      <w:r w:rsidRPr="008B5891">
        <w:rPr>
          <w:sz w:val="28"/>
          <w:szCs w:val="28"/>
        </w:rPr>
        <w:lastRenderedPageBreak/>
        <w:t xml:space="preserve">Background information and </w:t>
      </w:r>
      <w:r w:rsidR="00A40183">
        <w:rPr>
          <w:rFonts w:hint="eastAsia"/>
          <w:sz w:val="28"/>
          <w:szCs w:val="28"/>
        </w:rPr>
        <w:t>motivation</w:t>
      </w:r>
      <w:r w:rsidRPr="008B5891">
        <w:rPr>
          <w:sz w:val="28"/>
          <w:szCs w:val="28"/>
        </w:rPr>
        <w:t>:</w:t>
      </w:r>
    </w:p>
    <w:p w:rsidR="00A40183" w:rsidRPr="008B5891" w:rsidRDefault="00A40183">
      <w:pPr>
        <w:rPr>
          <w:sz w:val="28"/>
          <w:szCs w:val="28"/>
        </w:rPr>
      </w:pPr>
    </w:p>
    <w:p w:rsidR="00A40183" w:rsidRPr="0002322B" w:rsidRDefault="009070D7">
      <w:r w:rsidRPr="0002322B">
        <w:t xml:space="preserve">Disease control and prevention is vital for the whole society. </w:t>
      </w:r>
      <w:r w:rsidR="00EA30CF" w:rsidRPr="0002322B">
        <w:t>Traditional surveillance method adopted by the Centers for Disease Control and Prevention (CDC)</w:t>
      </w:r>
      <w:r w:rsidR="006E7220" w:rsidRPr="0002322B">
        <w:t xml:space="preserve"> is, </w:t>
      </w:r>
      <w:r w:rsidR="00EA30CF" w:rsidRPr="0002322B">
        <w:t xml:space="preserve">scrutinizing outpatient records from hospitals and </w:t>
      </w:r>
      <w:proofErr w:type="spellStart"/>
      <w:r w:rsidR="004E7591" w:rsidRPr="0002322B">
        <w:t>virological</w:t>
      </w:r>
      <w:proofErr w:type="spellEnd"/>
      <w:r w:rsidR="004E7591" w:rsidRPr="0002322B">
        <w:t xml:space="preserve"> test results from laboratories</w:t>
      </w:r>
      <w:r w:rsidR="00C211B6" w:rsidRPr="0002322B">
        <w:t>, which notices the disease after it actually occurred [1]</w:t>
      </w:r>
      <w:r w:rsidR="004E7591" w:rsidRPr="0002322B">
        <w:t xml:space="preserve">. </w:t>
      </w:r>
      <w:r w:rsidR="009C32A5" w:rsidRPr="0002322B">
        <w:t xml:space="preserve">However, </w:t>
      </w:r>
      <w:r w:rsidR="00484FED" w:rsidRPr="0002322B">
        <w:t>if the</w:t>
      </w:r>
      <w:r w:rsidR="00643559" w:rsidRPr="0002322B">
        <w:t>re is no forecast</w:t>
      </w:r>
      <w:r w:rsidR="005A0B7E" w:rsidRPr="0002322B">
        <w:t xml:space="preserve"> and hospitals are </w:t>
      </w:r>
      <w:del w:id="1" w:author="Fish" w:date="2019-10-19T12:12:00Z">
        <w:r w:rsidR="005A0B7E" w:rsidRPr="0002322B" w:rsidDel="00013921">
          <w:delText>ill-prepared</w:delText>
        </w:r>
      </w:del>
      <w:ins w:id="2" w:author="Fish" w:date="2019-10-19T12:12:00Z">
        <w:r w:rsidR="00013921">
          <w:rPr>
            <w:rFonts w:hint="eastAsia"/>
          </w:rPr>
          <w:t>inadequately prepared</w:t>
        </w:r>
      </w:ins>
      <w:r w:rsidR="00643559" w:rsidRPr="0002322B">
        <w:t xml:space="preserve"> for a rush of patients</w:t>
      </w:r>
      <w:r w:rsidR="005A0B7E" w:rsidRPr="0002322B">
        <w:t xml:space="preserve">, </w:t>
      </w:r>
      <w:r w:rsidR="000A01CD" w:rsidRPr="0002322B">
        <w:t xml:space="preserve">the reception of in-time treatment will be </w:t>
      </w:r>
      <w:ins w:id="3" w:author="Fish" w:date="2019-10-19T12:14:00Z">
        <w:r w:rsidR="00013921">
          <w:rPr>
            <w:rFonts w:hint="eastAsia"/>
          </w:rPr>
          <w:t xml:space="preserve">adversely </w:t>
        </w:r>
      </w:ins>
      <w:r w:rsidR="001E1AAC" w:rsidRPr="0002322B">
        <w:t>affected [</w:t>
      </w:r>
      <w:r w:rsidR="00484FED" w:rsidRPr="0002322B">
        <w:t>2]</w:t>
      </w:r>
      <w:ins w:id="4" w:author="Fish" w:date="2019-10-19T12:14:00Z">
        <w:r w:rsidR="00013921">
          <w:rPr>
            <w:rFonts w:hint="eastAsia"/>
          </w:rPr>
          <w:t>.</w:t>
        </w:r>
      </w:ins>
      <w:del w:id="5" w:author="Fish" w:date="2019-10-19T12:14:00Z">
        <w:r w:rsidR="00616D0D" w:rsidDel="00013921">
          <w:rPr>
            <w:rFonts w:hint="eastAsia"/>
          </w:rPr>
          <w:delText>,</w:delText>
        </w:r>
      </w:del>
      <w:r w:rsidR="00616D0D">
        <w:rPr>
          <w:rFonts w:hint="eastAsia"/>
        </w:rPr>
        <w:t xml:space="preserve"> </w:t>
      </w:r>
      <w:del w:id="6" w:author="Fish" w:date="2019-10-19T12:14:00Z">
        <w:r w:rsidR="00616D0D" w:rsidDel="00013921">
          <w:rPr>
            <w:rFonts w:hint="eastAsia"/>
          </w:rPr>
          <w:delText xml:space="preserve">other </w:delText>
        </w:r>
      </w:del>
      <w:ins w:id="7" w:author="Fish" w:date="2019-10-19T12:14:00Z">
        <w:r w:rsidR="00013921">
          <w:rPr>
            <w:rFonts w:hint="eastAsia"/>
          </w:rPr>
          <w:t xml:space="preserve">Other </w:t>
        </w:r>
      </w:ins>
      <w:r w:rsidR="00616D0D">
        <w:rPr>
          <w:rFonts w:hint="eastAsia"/>
        </w:rPr>
        <w:t>sever</w:t>
      </w:r>
      <w:r w:rsidR="00570A65">
        <w:rPr>
          <w:rFonts w:hint="eastAsia"/>
        </w:rPr>
        <w:t>e</w:t>
      </w:r>
      <w:r w:rsidR="00616D0D">
        <w:rPr>
          <w:rFonts w:hint="eastAsia"/>
        </w:rPr>
        <w:t xml:space="preserve"> consequences can also be imagined</w:t>
      </w:r>
      <w:r w:rsidR="00484FED" w:rsidRPr="0002322B">
        <w:t>.</w:t>
      </w:r>
      <w:r w:rsidR="005163B8" w:rsidRPr="0002322B">
        <w:t xml:space="preserve"> </w:t>
      </w:r>
      <w:r w:rsidR="00616D0D">
        <w:rPr>
          <w:rFonts w:hint="eastAsia"/>
        </w:rPr>
        <w:t xml:space="preserve">Therefore, </w:t>
      </w:r>
      <w:r w:rsidR="0068231C">
        <w:rPr>
          <w:rFonts w:hint="eastAsia"/>
        </w:rPr>
        <w:t xml:space="preserve">a robust </w:t>
      </w:r>
      <w:r w:rsidR="00905FDA">
        <w:rPr>
          <w:rFonts w:hint="eastAsia"/>
        </w:rPr>
        <w:t>disease forecast system is needed.</w:t>
      </w:r>
    </w:p>
    <w:p w:rsidR="00A40183" w:rsidRPr="0002322B" w:rsidRDefault="00A40183"/>
    <w:p w:rsidR="00A40183" w:rsidRPr="0002322B" w:rsidRDefault="00E76D49">
      <w:r w:rsidRPr="0002322B">
        <w:t xml:space="preserve">To predict </w:t>
      </w:r>
      <w:r w:rsidR="005808FE" w:rsidRPr="0002322B">
        <w:t xml:space="preserve">the </w:t>
      </w:r>
      <w:r w:rsidR="005E3DD6" w:rsidRPr="0002322B">
        <w:t>outbreak of disease</w:t>
      </w:r>
      <w:r w:rsidR="0039700D">
        <w:rPr>
          <w:rFonts w:hint="eastAsia"/>
        </w:rPr>
        <w:t xml:space="preserve"> in advance</w:t>
      </w:r>
      <w:r w:rsidR="005E3DD6" w:rsidRPr="0002322B">
        <w:t>, massive efforts have been put</w:t>
      </w:r>
      <w:r w:rsidR="00C2521C" w:rsidRPr="0002322B">
        <w:t>.</w:t>
      </w:r>
      <w:r w:rsidR="008922EA" w:rsidRPr="0002322B">
        <w:t xml:space="preserve"> </w:t>
      </w:r>
      <w:r w:rsidR="005E3DD6" w:rsidRPr="0002322B">
        <w:t xml:space="preserve">[3] </w:t>
      </w:r>
      <w:r w:rsidR="008922EA" w:rsidRPr="0002322B">
        <w:t>monitored the changes of</w:t>
      </w:r>
      <w:r w:rsidR="001668F5" w:rsidRPr="0002322B">
        <w:t xml:space="preserve"> Realistic Contact Networks (RCNs)</w:t>
      </w:r>
      <w:r w:rsidR="005E3DD6" w:rsidRPr="0002322B">
        <w:t xml:space="preserve"> </w:t>
      </w:r>
      <w:r w:rsidR="008922EA" w:rsidRPr="0002322B">
        <w:t xml:space="preserve">to predict the </w:t>
      </w:r>
      <w:r w:rsidR="001B7DDD" w:rsidRPr="0002322B">
        <w:t>dynamic movement of disease</w:t>
      </w:r>
      <w:del w:id="8" w:author="Fish" w:date="2019-10-19T12:15:00Z">
        <w:r w:rsidR="008922EA" w:rsidRPr="0002322B" w:rsidDel="00013921">
          <w:delText>,</w:delText>
        </w:r>
        <w:r w:rsidR="00712881" w:rsidRPr="0002322B" w:rsidDel="00013921">
          <w:delText xml:space="preserve"> </w:delText>
        </w:r>
      </w:del>
      <w:ins w:id="9" w:author="Fish" w:date="2019-10-19T12:15:00Z">
        <w:r w:rsidR="00013921">
          <w:rPr>
            <w:rFonts w:hint="eastAsia"/>
          </w:rPr>
          <w:t>.</w:t>
        </w:r>
        <w:r w:rsidR="00013921" w:rsidRPr="0002322B">
          <w:t xml:space="preserve"> </w:t>
        </w:r>
      </w:ins>
      <w:r w:rsidR="00712881" w:rsidRPr="0002322B">
        <w:t xml:space="preserve">[6] used </w:t>
      </w:r>
      <w:r w:rsidR="0060345D" w:rsidRPr="0002322B">
        <w:t>machine learning with previous illness records to predict the future outbreak</w:t>
      </w:r>
      <w:r w:rsidR="00DB7199" w:rsidRPr="0002322B">
        <w:t xml:space="preserve">, while some researchers tried to build a prediction </w:t>
      </w:r>
      <w:r w:rsidR="006D7192" w:rsidRPr="0002322B">
        <w:t>system</w:t>
      </w:r>
      <w:r w:rsidR="00E103A9" w:rsidRPr="0002322B">
        <w:t xml:space="preserve"> based on data from social media</w:t>
      </w:r>
      <w:ins w:id="10" w:author="Fish" w:date="2019-10-19T12:18:00Z">
        <w:r w:rsidR="00013921">
          <w:rPr>
            <w:rFonts w:hint="eastAsia"/>
          </w:rPr>
          <w:t xml:space="preserve"> [7]-[10]</w:t>
        </w:r>
      </w:ins>
      <w:r w:rsidR="00DB7199" w:rsidRPr="0002322B">
        <w:t xml:space="preserve">. </w:t>
      </w:r>
    </w:p>
    <w:p w:rsidR="00A40183" w:rsidRPr="00013921" w:rsidRDefault="00A40183"/>
    <w:p w:rsidR="00026F5E" w:rsidRDefault="00C3327E">
      <w:r w:rsidRPr="0002322B">
        <w:t xml:space="preserve">According to [7], </w:t>
      </w:r>
      <w:r w:rsidR="00E103A9" w:rsidRPr="0002322B">
        <w:t xml:space="preserve">social media </w:t>
      </w:r>
      <w:r w:rsidR="005E319C" w:rsidRPr="0002322B">
        <w:t xml:space="preserve">contains information related to healthcare, individual health issue, </w:t>
      </w:r>
      <w:r w:rsidR="00D73F70" w:rsidRPr="0002322B">
        <w:t>symptom</w:t>
      </w:r>
      <w:ins w:id="11" w:author="Fish" w:date="2019-10-19T12:18:00Z">
        <w:r w:rsidR="00013921">
          <w:rPr>
            <w:rFonts w:hint="eastAsia"/>
          </w:rPr>
          <w:t>s, etc</w:t>
        </w:r>
      </w:ins>
      <w:r w:rsidR="00D73F70" w:rsidRPr="0002322B">
        <w:t xml:space="preserve">. </w:t>
      </w:r>
      <w:r w:rsidR="00352965" w:rsidRPr="0002322B">
        <w:t>[8]</w:t>
      </w:r>
      <w:r w:rsidR="005E319C" w:rsidRPr="0002322B">
        <w:t xml:space="preserve"> </w:t>
      </w:r>
      <w:r w:rsidR="00352965" w:rsidRPr="0002322B">
        <w:t>shows that spikes in flu queries and disease breakout</w:t>
      </w:r>
      <w:r w:rsidR="00A533A6" w:rsidRPr="0002322B">
        <w:t xml:space="preserve"> coincide</w:t>
      </w:r>
      <w:r w:rsidR="004A0AB0" w:rsidRPr="0002322B">
        <w:t>.</w:t>
      </w:r>
      <w:r w:rsidR="00352965" w:rsidRPr="0002322B">
        <w:t xml:space="preserve"> </w:t>
      </w:r>
      <w:r w:rsidR="00E0006A" w:rsidRPr="0002322B">
        <w:t xml:space="preserve">However, since </w:t>
      </w:r>
      <w:del w:id="12" w:author="Fish" w:date="2019-10-19T12:17:00Z">
        <w:r w:rsidR="00E0006A" w:rsidRPr="0002322B" w:rsidDel="00013921">
          <w:delText>queries has</w:delText>
        </w:r>
      </w:del>
      <w:ins w:id="13" w:author="Fish" w:date="2019-10-19T12:17:00Z">
        <w:r w:rsidR="00013921" w:rsidRPr="0002322B">
          <w:t>queries have</w:t>
        </w:r>
      </w:ins>
      <w:r w:rsidR="00E0006A" w:rsidRPr="0002322B">
        <w:t xml:space="preserve"> little or no limitation </w:t>
      </w:r>
      <w:r w:rsidR="00BD7229" w:rsidRPr="0002322B">
        <w:t xml:space="preserve">and </w:t>
      </w:r>
      <w:r w:rsidR="00E0006A" w:rsidRPr="0002322B">
        <w:t>even do</w:t>
      </w:r>
      <w:del w:id="14" w:author="Fish" w:date="2019-10-19T12:17:00Z">
        <w:r w:rsidR="00E0006A" w:rsidRPr="0002322B" w:rsidDel="00013921">
          <w:delText>n</w:delText>
        </w:r>
      </w:del>
      <w:r w:rsidR="00E0006A" w:rsidRPr="0002322B">
        <w:t xml:space="preserve"> not need an account, </w:t>
      </w:r>
      <w:r w:rsidR="00152671" w:rsidRPr="0002322B">
        <w:t>they cannot be regarded as reliable data</w:t>
      </w:r>
      <w:r w:rsidR="007C1485" w:rsidRPr="0002322B">
        <w:t xml:space="preserve"> [1]</w:t>
      </w:r>
      <w:r w:rsidR="00E0006A" w:rsidRPr="0002322B">
        <w:t xml:space="preserve">. </w:t>
      </w:r>
      <w:r w:rsidR="00BD7229" w:rsidRPr="0002322B">
        <w:t xml:space="preserve">Other </w:t>
      </w:r>
      <w:r w:rsidR="007C1485" w:rsidRPr="0002322B">
        <w:t xml:space="preserve">social media platforms such as Twitter </w:t>
      </w:r>
      <w:r w:rsidR="00BD3042" w:rsidRPr="0002322B">
        <w:t xml:space="preserve">and Facebook </w:t>
      </w:r>
      <w:r w:rsidR="007C1485" w:rsidRPr="0002322B">
        <w:t xml:space="preserve">have proven their value for Big Data analyze. </w:t>
      </w:r>
      <w:r w:rsidR="0049331E" w:rsidRPr="0002322B">
        <w:t>Twitter data has been found to be useful for public health applications</w:t>
      </w:r>
      <w:r w:rsidR="008B5891" w:rsidRPr="0002322B">
        <w:t xml:space="preserve"> [9], including: (1) monitoring diseases, (2) public reaction, (3) outbreaks or emergencies, (4) prediction, (5) lifestyle, and (6) geolocation of disease surveillance</w:t>
      </w:r>
      <w:r w:rsidR="008B5891" w:rsidRPr="0002322B">
        <w:rPr>
          <w:rFonts w:hint="eastAsia"/>
        </w:rPr>
        <w:t xml:space="preserve"> </w:t>
      </w:r>
      <w:r w:rsidR="008B5891" w:rsidRPr="0002322B">
        <w:t>[10]</w:t>
      </w:r>
      <w:r w:rsidR="008B5891" w:rsidRPr="0002322B">
        <w:rPr>
          <w:rFonts w:hint="eastAsia"/>
        </w:rPr>
        <w:t xml:space="preserve">. </w:t>
      </w:r>
      <w:r w:rsidR="009A6D9A">
        <w:rPr>
          <w:rFonts w:hint="eastAsia"/>
        </w:rPr>
        <w:t xml:space="preserve">In addition, </w:t>
      </w:r>
      <w:r w:rsidR="00CB0A14">
        <w:rPr>
          <w:rFonts w:hint="eastAsia"/>
        </w:rPr>
        <w:t xml:space="preserve">social media </w:t>
      </w:r>
      <w:r w:rsidR="009B29A8">
        <w:rPr>
          <w:rFonts w:hint="eastAsia"/>
        </w:rPr>
        <w:t xml:space="preserve">is </w:t>
      </w:r>
      <w:r w:rsidR="009B29A8">
        <w:t>prompt</w:t>
      </w:r>
      <w:r w:rsidR="00CB0A14">
        <w:rPr>
          <w:rFonts w:hint="eastAsia"/>
        </w:rPr>
        <w:t xml:space="preserve">. </w:t>
      </w:r>
      <w:r w:rsidR="000E30DE">
        <w:rPr>
          <w:rFonts w:hint="eastAsia"/>
        </w:rPr>
        <w:t>According to [2], o</w:t>
      </w:r>
      <w:r w:rsidR="000E30DE" w:rsidRPr="000E30DE">
        <w:t>ver 645 million active Twitter users collectively post an average of 58 million tweets (micro-blogs no more than 140 characters long) per day</w:t>
      </w:r>
      <w:r w:rsidR="007110B5">
        <w:rPr>
          <w:rFonts w:hint="eastAsia"/>
        </w:rPr>
        <w:t xml:space="preserve"> </w:t>
      </w:r>
      <w:r w:rsidR="00A36B17">
        <w:rPr>
          <w:rFonts w:hint="eastAsia"/>
        </w:rPr>
        <w:t>in 2017, and the number is still growing.</w:t>
      </w:r>
      <w:r w:rsidR="00250B59">
        <w:rPr>
          <w:rFonts w:hint="eastAsia"/>
        </w:rPr>
        <w:t xml:space="preserve"> </w:t>
      </w:r>
      <w:r w:rsidR="005C7AB4">
        <w:rPr>
          <w:rFonts w:hint="eastAsia"/>
        </w:rPr>
        <w:t>A</w:t>
      </w:r>
      <w:r w:rsidR="00E37E55">
        <w:rPr>
          <w:rFonts w:hint="eastAsia"/>
        </w:rPr>
        <w:t xml:space="preserve"> </w:t>
      </w:r>
      <w:r w:rsidR="003C22F7">
        <w:rPr>
          <w:rFonts w:hint="eastAsia"/>
        </w:rPr>
        <w:t>practical example is that</w:t>
      </w:r>
      <w:r w:rsidR="00AF6F85">
        <w:rPr>
          <w:rFonts w:hint="eastAsia"/>
        </w:rPr>
        <w:t xml:space="preserve"> researcher</w:t>
      </w:r>
      <w:ins w:id="15" w:author="Fish" w:date="2019-10-19T12:19:00Z">
        <w:r w:rsidR="00A40CF0">
          <w:rPr>
            <w:rFonts w:hint="eastAsia"/>
          </w:rPr>
          <w:t>s</w:t>
        </w:r>
      </w:ins>
      <w:r w:rsidR="00AF6F85">
        <w:rPr>
          <w:rFonts w:hint="eastAsia"/>
        </w:rPr>
        <w:t xml:space="preserve"> </w:t>
      </w:r>
      <w:del w:id="16" w:author="Fish" w:date="2019-10-19T12:20:00Z">
        <w:r w:rsidR="00AF6F85" w:rsidDel="00A40CF0">
          <w:rPr>
            <w:rFonts w:hint="eastAsia"/>
          </w:rPr>
          <w:delText xml:space="preserve">use </w:delText>
        </w:r>
      </w:del>
      <w:ins w:id="17" w:author="Fish" w:date="2019-10-19T12:20:00Z">
        <w:r w:rsidR="00A40CF0">
          <w:rPr>
            <w:rFonts w:hint="eastAsia"/>
          </w:rPr>
          <w:t xml:space="preserve">leveraging </w:t>
        </w:r>
      </w:ins>
      <w:r w:rsidR="00AF6F85">
        <w:rPr>
          <w:rFonts w:hint="eastAsia"/>
        </w:rPr>
        <w:t xml:space="preserve">Twitter predicted </w:t>
      </w:r>
      <w:r w:rsidR="00AF6F85" w:rsidRPr="00AF6F85">
        <w:t>flu outbreaks 1–2 weeks</w:t>
      </w:r>
      <w:r w:rsidR="00AF6F85">
        <w:rPr>
          <w:rFonts w:hint="eastAsia"/>
        </w:rPr>
        <w:t xml:space="preserve"> ahead of CDC</w:t>
      </w:r>
      <w:r w:rsidR="00AF6F85">
        <w:t>’</w:t>
      </w:r>
      <w:r w:rsidR="00AF6F85">
        <w:rPr>
          <w:rFonts w:hint="eastAsia"/>
        </w:rPr>
        <w:t xml:space="preserve">s surveillance </w:t>
      </w:r>
      <w:r w:rsidR="00117789">
        <w:rPr>
          <w:rFonts w:hint="eastAsia"/>
        </w:rPr>
        <w:t xml:space="preserve">average [4]. </w:t>
      </w:r>
      <w:r w:rsidR="00D23BC1">
        <w:rPr>
          <w:rFonts w:hint="eastAsia"/>
        </w:rPr>
        <w:t>[2] also showed Twitter data align</w:t>
      </w:r>
      <w:r w:rsidR="007F5714">
        <w:rPr>
          <w:rFonts w:hint="eastAsia"/>
        </w:rPr>
        <w:t>s</w:t>
      </w:r>
      <w:r w:rsidR="00D23BC1">
        <w:rPr>
          <w:rFonts w:hint="eastAsia"/>
        </w:rPr>
        <w:t xml:space="preserve"> with CDC</w:t>
      </w:r>
      <w:r w:rsidR="00D23BC1">
        <w:t>’</w:t>
      </w:r>
      <w:r w:rsidR="00D23BC1">
        <w:rPr>
          <w:rFonts w:hint="eastAsia"/>
        </w:rPr>
        <w:t>s</w:t>
      </w:r>
      <w:r w:rsidR="00757EA7">
        <w:rPr>
          <w:rFonts w:hint="eastAsia"/>
        </w:rPr>
        <w:t xml:space="preserve"> outpatient</w:t>
      </w:r>
      <w:r w:rsidR="00D23BC1">
        <w:rPr>
          <w:rFonts w:hint="eastAsia"/>
        </w:rPr>
        <w:t xml:space="preserve"> record</w:t>
      </w:r>
      <w:r w:rsidR="00757EA7">
        <w:rPr>
          <w:rFonts w:hint="eastAsia"/>
        </w:rPr>
        <w:t>s</w:t>
      </w:r>
      <w:r w:rsidR="00D23BC1">
        <w:rPr>
          <w:rFonts w:hint="eastAsia"/>
        </w:rPr>
        <w:t xml:space="preserve">. </w:t>
      </w:r>
      <w:ins w:id="18" w:author="Fish" w:date="2019-10-19T12:23:00Z">
        <w:r w:rsidR="00A40CF0">
          <w:rPr>
            <w:rFonts w:hint="eastAsia"/>
          </w:rPr>
          <w:t xml:space="preserve">It has been </w:t>
        </w:r>
      </w:ins>
      <w:ins w:id="19" w:author="Fish" w:date="2019-10-19T12:24:00Z">
        <w:r w:rsidR="00A40CF0">
          <w:rPr>
            <w:rFonts w:hint="eastAsia"/>
          </w:rPr>
          <w:t>increasingly evident</w:t>
        </w:r>
      </w:ins>
      <w:ins w:id="20" w:author="Fish" w:date="2019-10-19T12:25:00Z">
        <w:r w:rsidR="00A40CF0">
          <w:rPr>
            <w:rFonts w:hint="eastAsia"/>
          </w:rPr>
          <w:t>,</w:t>
        </w:r>
      </w:ins>
      <w:ins w:id="21" w:author="Fish" w:date="2019-10-19T12:24:00Z">
        <w:r w:rsidR="00A40CF0">
          <w:rPr>
            <w:rFonts w:hint="eastAsia"/>
          </w:rPr>
          <w:t xml:space="preserve"> shown from the research community</w:t>
        </w:r>
      </w:ins>
      <w:ins w:id="22" w:author="Fish" w:date="2019-10-19T12:25:00Z">
        <w:r w:rsidR="00A40CF0">
          <w:rPr>
            <w:rFonts w:hint="eastAsia"/>
          </w:rPr>
          <w:t>,</w:t>
        </w:r>
      </w:ins>
      <w:ins w:id="23" w:author="Fish" w:date="2019-10-19T12:24:00Z">
        <w:r w:rsidR="00A40CF0">
          <w:rPr>
            <w:rFonts w:hint="eastAsia"/>
          </w:rPr>
          <w:t xml:space="preserve"> that</w:t>
        </w:r>
      </w:ins>
      <w:ins w:id="24" w:author="Fish" w:date="2019-10-19T12:23:00Z">
        <w:r w:rsidR="00A40CF0">
          <w:rPr>
            <w:rFonts w:hint="eastAsia"/>
          </w:rPr>
          <w:t xml:space="preserve"> </w:t>
        </w:r>
      </w:ins>
      <w:ins w:id="25" w:author="Fish" w:date="2019-10-19T12:24:00Z">
        <w:r w:rsidR="00A40CF0">
          <w:rPr>
            <w:rFonts w:hint="eastAsia"/>
          </w:rPr>
          <w:t>s</w:t>
        </w:r>
      </w:ins>
      <w:ins w:id="26" w:author="Fish" w:date="2019-10-19T12:21:00Z">
        <w:r w:rsidR="00A40CF0">
          <w:rPr>
            <w:rFonts w:hint="eastAsia"/>
          </w:rPr>
          <w:t>ocial media data</w:t>
        </w:r>
      </w:ins>
      <w:ins w:id="27" w:author="Fish" w:date="2019-10-19T12:24:00Z">
        <w:r w:rsidR="00A40CF0">
          <w:rPr>
            <w:rFonts w:hint="eastAsia"/>
          </w:rPr>
          <w:t xml:space="preserve"> </w:t>
        </w:r>
      </w:ins>
      <w:del w:id="28" w:author="Fish" w:date="2019-10-19T12:24:00Z">
        <w:r w:rsidR="00D63D90" w:rsidDel="00A40CF0">
          <w:rPr>
            <w:rFonts w:hint="eastAsia"/>
          </w:rPr>
          <w:delText>A</w:delText>
        </w:r>
        <w:r w:rsidR="0088490C" w:rsidDel="00A40CF0">
          <w:rPr>
            <w:rFonts w:hint="eastAsia"/>
          </w:rPr>
          <w:delText xml:space="preserve">ll the information I </w:delText>
        </w:r>
        <w:r w:rsidR="006F38C5" w:rsidDel="00A40CF0">
          <w:rPr>
            <w:rFonts w:hint="eastAsia"/>
          </w:rPr>
          <w:delText xml:space="preserve">have </w:delText>
        </w:r>
        <w:r w:rsidR="0088490C" w:rsidDel="00A40CF0">
          <w:rPr>
            <w:rFonts w:hint="eastAsia"/>
          </w:rPr>
          <w:delText xml:space="preserve">read so far proves that such data </w:delText>
        </w:r>
        <w:r w:rsidR="0082381B" w:rsidDel="00A40CF0">
          <w:rPr>
            <w:rFonts w:hint="eastAsia"/>
          </w:rPr>
          <w:delText>i</w:delText>
        </w:r>
        <w:r w:rsidR="00E60688" w:rsidDel="00A40CF0">
          <w:rPr>
            <w:rFonts w:hint="eastAsia"/>
          </w:rPr>
          <w:delText>s</w:delText>
        </w:r>
      </w:del>
      <w:ins w:id="29" w:author="Fish" w:date="2019-10-19T12:24:00Z">
        <w:r w:rsidR="00A40CF0">
          <w:rPr>
            <w:rFonts w:hint="eastAsia"/>
          </w:rPr>
          <w:t>are</w:t>
        </w:r>
      </w:ins>
      <w:r w:rsidR="00A930EB">
        <w:rPr>
          <w:rFonts w:hint="eastAsia"/>
        </w:rPr>
        <w:t xml:space="preserve"> </w:t>
      </w:r>
      <w:ins w:id="30" w:author="Fish" w:date="2019-10-19T12:24:00Z">
        <w:r w:rsidR="00A40CF0">
          <w:rPr>
            <w:rFonts w:hint="eastAsia"/>
          </w:rPr>
          <w:t xml:space="preserve">significantly </w:t>
        </w:r>
      </w:ins>
      <w:r w:rsidR="00A930EB">
        <w:rPr>
          <w:rFonts w:hint="eastAsia"/>
        </w:rPr>
        <w:t xml:space="preserve">valuable </w:t>
      </w:r>
      <w:ins w:id="31" w:author="Fish" w:date="2019-10-19T12:25:00Z">
        <w:r w:rsidR="00A40CF0">
          <w:rPr>
            <w:rFonts w:hint="eastAsia"/>
          </w:rPr>
          <w:t xml:space="preserve">for </w:t>
        </w:r>
      </w:ins>
      <w:del w:id="32" w:author="Fish" w:date="2019-10-19T12:25:00Z">
        <w:r w:rsidR="00A930EB" w:rsidDel="00A40CF0">
          <w:rPr>
            <w:rFonts w:hint="eastAsia"/>
          </w:rPr>
          <w:delText xml:space="preserve">in </w:delText>
        </w:r>
      </w:del>
      <w:r w:rsidR="00A930EB">
        <w:rPr>
          <w:rFonts w:hint="eastAsia"/>
        </w:rPr>
        <w:t xml:space="preserve">healthcare </w:t>
      </w:r>
      <w:r w:rsidR="006F38C5">
        <w:t>surveillance</w:t>
      </w:r>
      <w:ins w:id="33" w:author="Fish" w:date="2019-10-19T12:25:00Z">
        <w:r w:rsidR="00A40CF0">
          <w:rPr>
            <w:rFonts w:hint="eastAsia"/>
          </w:rPr>
          <w:t xml:space="preserve"> and prediction</w:t>
        </w:r>
      </w:ins>
      <w:r w:rsidR="00A930EB">
        <w:rPr>
          <w:rFonts w:hint="eastAsia"/>
        </w:rPr>
        <w:t xml:space="preserve">. </w:t>
      </w:r>
      <w:r w:rsidR="0088490C">
        <w:rPr>
          <w:rFonts w:hint="eastAsia"/>
        </w:rPr>
        <w:t xml:space="preserve"> </w:t>
      </w:r>
    </w:p>
    <w:p w:rsidR="00B04DF9" w:rsidRDefault="00B04DF9"/>
    <w:p w:rsidR="003F7D6A" w:rsidRDefault="00FA7248">
      <w:r>
        <w:rPr>
          <w:rFonts w:hint="eastAsia"/>
        </w:rPr>
        <w:t>P</w:t>
      </w:r>
      <w:r w:rsidR="00B04DF9">
        <w:rPr>
          <w:rFonts w:hint="eastAsia"/>
        </w:rPr>
        <w:t xml:space="preserve">revious work </w:t>
      </w:r>
      <w:r w:rsidR="0051231D">
        <w:t>relying</w:t>
      </w:r>
      <w:r w:rsidR="0051231D">
        <w:rPr>
          <w:rFonts w:hint="eastAsia"/>
        </w:rPr>
        <w:t xml:space="preserve"> </w:t>
      </w:r>
      <w:r w:rsidR="0091606F">
        <w:rPr>
          <w:rFonts w:hint="eastAsia"/>
        </w:rPr>
        <w:t>on</w:t>
      </w:r>
      <w:r w:rsidR="0051231D">
        <w:rPr>
          <w:rFonts w:hint="eastAsia"/>
        </w:rPr>
        <w:t xml:space="preserve"> social </w:t>
      </w:r>
      <w:r w:rsidR="0091606F">
        <w:rPr>
          <w:rFonts w:hint="eastAsia"/>
        </w:rPr>
        <w:t xml:space="preserve">media has successfully proposed some novel methods. [5] </w:t>
      </w:r>
      <w:r w:rsidR="005335D3">
        <w:rPr>
          <w:rFonts w:hint="eastAsia"/>
        </w:rPr>
        <w:t xml:space="preserve">and [11] </w:t>
      </w:r>
      <w:r w:rsidR="0091606F">
        <w:t>utilize</w:t>
      </w:r>
      <w:r w:rsidR="0091606F" w:rsidRPr="0091606F">
        <w:t xml:space="preserve"> time-serie</w:t>
      </w:r>
      <w:r w:rsidR="001B1939">
        <w:t>s analysis on single geography</w:t>
      </w:r>
      <w:r w:rsidR="0091606F">
        <w:rPr>
          <w:rFonts w:hint="eastAsia"/>
        </w:rPr>
        <w:t xml:space="preserve">, </w:t>
      </w:r>
      <w:ins w:id="34" w:author="Fish" w:date="2019-10-19T12:26:00Z">
        <w:r w:rsidR="00A40CF0">
          <w:rPr>
            <w:rFonts w:hint="eastAsia"/>
          </w:rPr>
          <w:t xml:space="preserve">while </w:t>
        </w:r>
      </w:ins>
      <w:r w:rsidR="0091606F">
        <w:rPr>
          <w:rFonts w:hint="eastAsia"/>
        </w:rPr>
        <w:t>[2] p</w:t>
      </w:r>
      <w:r w:rsidR="0091606F" w:rsidRPr="0091606F">
        <w:t>rovided a generalized solution to identify how contagious diseases diffuse across geographies</w:t>
      </w:r>
      <w:r w:rsidR="003D5F83">
        <w:rPr>
          <w:rFonts w:hint="eastAsia"/>
        </w:rPr>
        <w:t xml:space="preserve">. </w:t>
      </w:r>
      <w:r w:rsidR="00CE640B">
        <w:rPr>
          <w:rFonts w:hint="eastAsia"/>
        </w:rPr>
        <w:t xml:space="preserve">However, time-series analyze can be </w:t>
      </w:r>
      <w:r w:rsidR="002812A2">
        <w:rPr>
          <w:rFonts w:hint="eastAsia"/>
        </w:rPr>
        <w:t>in</w:t>
      </w:r>
      <w:r w:rsidR="002812A2">
        <w:t xml:space="preserve">accurate </w:t>
      </w:r>
      <w:r w:rsidR="006E0D02">
        <w:rPr>
          <w:rFonts w:hint="eastAsia"/>
        </w:rPr>
        <w:t>in</w:t>
      </w:r>
      <w:r w:rsidR="00C6087F">
        <w:rPr>
          <w:rFonts w:hint="eastAsia"/>
        </w:rPr>
        <w:t xml:space="preserve"> this </w:t>
      </w:r>
      <w:r w:rsidR="006E0D02">
        <w:rPr>
          <w:rFonts w:hint="eastAsia"/>
        </w:rPr>
        <w:t>scenario</w:t>
      </w:r>
      <w:r w:rsidR="00D47963">
        <w:t xml:space="preserve"> (they re</w:t>
      </w:r>
      <w:r w:rsidR="00D5493C">
        <w:t xml:space="preserve">ly merely on the </w:t>
      </w:r>
      <w:r w:rsidR="006178E1">
        <w:t>statistic</w:t>
      </w:r>
      <w:r w:rsidR="005064FF">
        <w:t>s</w:t>
      </w:r>
      <w:r w:rsidR="00D5493C">
        <w:t xml:space="preserve"> of </w:t>
      </w:r>
      <w:r w:rsidR="00705A8C">
        <w:t>social media</w:t>
      </w:r>
      <w:r w:rsidR="00D5493C">
        <w:t xml:space="preserve"> instead of its content</w:t>
      </w:r>
      <w:r w:rsidR="00D47963">
        <w:t>)</w:t>
      </w:r>
      <w:r w:rsidR="006E0D02">
        <w:rPr>
          <w:rFonts w:hint="eastAsia"/>
        </w:rPr>
        <w:t>. F</w:t>
      </w:r>
      <w:r w:rsidR="00CE640B">
        <w:rPr>
          <w:rFonts w:hint="eastAsia"/>
        </w:rPr>
        <w:t>or example, top search about a</w:t>
      </w:r>
      <w:r w:rsidR="0013198F">
        <w:rPr>
          <w:rFonts w:hint="eastAsia"/>
        </w:rPr>
        <w:t xml:space="preserve"> certain</w:t>
      </w:r>
      <w:r w:rsidR="00CE640B">
        <w:rPr>
          <w:rFonts w:hint="eastAsia"/>
        </w:rPr>
        <w:t xml:space="preserve"> disease </w:t>
      </w:r>
      <w:r w:rsidR="0013198F">
        <w:rPr>
          <w:rFonts w:hint="eastAsia"/>
        </w:rPr>
        <w:t xml:space="preserve">could </w:t>
      </w:r>
      <w:ins w:id="35" w:author="Fish" w:date="2019-10-19T12:27:00Z">
        <w:r w:rsidR="00A40CF0">
          <w:rPr>
            <w:rFonts w:hint="eastAsia"/>
          </w:rPr>
          <w:t xml:space="preserve">be </w:t>
        </w:r>
      </w:ins>
      <w:r w:rsidR="00457C76">
        <w:rPr>
          <w:rFonts w:hint="eastAsia"/>
        </w:rPr>
        <w:t>result</w:t>
      </w:r>
      <w:ins w:id="36" w:author="Fish" w:date="2019-10-19T12:27:00Z">
        <w:r w:rsidR="00A40CF0">
          <w:rPr>
            <w:rFonts w:hint="eastAsia"/>
          </w:rPr>
          <w:t>ed</w:t>
        </w:r>
      </w:ins>
      <w:r w:rsidR="00457C76">
        <w:rPr>
          <w:rFonts w:hint="eastAsia"/>
        </w:rPr>
        <w:t xml:space="preserve"> from</w:t>
      </w:r>
      <w:r w:rsidR="0013198F">
        <w:rPr>
          <w:rFonts w:hint="eastAsia"/>
        </w:rPr>
        <w:t xml:space="preserve"> </w:t>
      </w:r>
      <w:ins w:id="37" w:author="Fish" w:date="2019-10-19T12:27:00Z">
        <w:r w:rsidR="00A40CF0">
          <w:rPr>
            <w:rFonts w:hint="eastAsia"/>
          </w:rPr>
          <w:t xml:space="preserve">the public concern of </w:t>
        </w:r>
      </w:ins>
      <w:r w:rsidR="0013198F">
        <w:rPr>
          <w:rFonts w:hint="eastAsia"/>
        </w:rPr>
        <w:t>a celebrity</w:t>
      </w:r>
      <w:r w:rsidR="00457C76">
        <w:t>’</w:t>
      </w:r>
      <w:r w:rsidR="00457C76">
        <w:rPr>
          <w:rFonts w:hint="eastAsia"/>
        </w:rPr>
        <w:t>s</w:t>
      </w:r>
      <w:r w:rsidR="0013198F">
        <w:rPr>
          <w:rFonts w:hint="eastAsia"/>
        </w:rPr>
        <w:t xml:space="preserve"> </w:t>
      </w:r>
      <w:del w:id="38" w:author="Fish" w:date="2019-10-19T12:27:00Z">
        <w:r w:rsidR="0013198F" w:rsidDel="00A40CF0">
          <w:rPr>
            <w:rFonts w:hint="eastAsia"/>
          </w:rPr>
          <w:delText>ill</w:delText>
        </w:r>
        <w:r w:rsidR="00457C76" w:rsidDel="00A40CF0">
          <w:rPr>
            <w:rFonts w:hint="eastAsia"/>
          </w:rPr>
          <w:delText>ness</w:delText>
        </w:r>
        <w:r w:rsidR="0013198F" w:rsidDel="00A40CF0">
          <w:rPr>
            <w:rFonts w:hint="eastAsia"/>
          </w:rPr>
          <w:delText xml:space="preserve"> </w:delText>
        </w:r>
      </w:del>
      <w:ins w:id="39" w:author="Fish" w:date="2019-10-19T12:27:00Z">
        <w:r w:rsidR="00A40CF0">
          <w:rPr>
            <w:rFonts w:hint="eastAsia"/>
          </w:rPr>
          <w:t xml:space="preserve">medical situation </w:t>
        </w:r>
      </w:ins>
      <w:r w:rsidR="0013198F">
        <w:rPr>
          <w:rFonts w:hint="eastAsia"/>
        </w:rPr>
        <w:t xml:space="preserve">[1]. </w:t>
      </w:r>
      <w:r w:rsidR="001D1FDA">
        <w:rPr>
          <w:rFonts w:hint="eastAsia"/>
        </w:rPr>
        <w:t>Similar</w:t>
      </w:r>
      <w:r w:rsidR="0013198F">
        <w:rPr>
          <w:rFonts w:hint="eastAsia"/>
        </w:rPr>
        <w:t xml:space="preserve"> </w:t>
      </w:r>
      <w:r w:rsidR="0059489A">
        <w:rPr>
          <w:rFonts w:hint="eastAsia"/>
        </w:rPr>
        <w:t>experimental result</w:t>
      </w:r>
      <w:ins w:id="40" w:author="Fish" w:date="2019-10-19T12:28:00Z">
        <w:r w:rsidR="00A40CF0">
          <w:rPr>
            <w:rFonts w:hint="eastAsia"/>
          </w:rPr>
          <w:t>s are</w:t>
        </w:r>
      </w:ins>
      <w:r w:rsidR="0013198F">
        <w:rPr>
          <w:rFonts w:hint="eastAsia"/>
        </w:rPr>
        <w:t xml:space="preserve"> </w:t>
      </w:r>
      <w:r w:rsidR="00A32C3D">
        <w:rPr>
          <w:rFonts w:hint="eastAsia"/>
        </w:rPr>
        <w:t>show</w:t>
      </w:r>
      <w:ins w:id="41" w:author="Fish" w:date="2019-10-19T12:28:00Z">
        <w:r w:rsidR="00A40CF0">
          <w:rPr>
            <w:rFonts w:hint="eastAsia"/>
          </w:rPr>
          <w:t>n</w:t>
        </w:r>
      </w:ins>
      <w:del w:id="42" w:author="Fish" w:date="2019-10-19T12:28:00Z">
        <w:r w:rsidR="00A32C3D" w:rsidDel="00A40CF0">
          <w:rPr>
            <w:rFonts w:hint="eastAsia"/>
          </w:rPr>
          <w:delText>ed</w:delText>
        </w:r>
      </w:del>
      <w:r w:rsidR="0013198F">
        <w:rPr>
          <w:rFonts w:hint="eastAsia"/>
        </w:rPr>
        <w:t xml:space="preserve"> in [2]</w:t>
      </w:r>
      <w:r w:rsidR="005A76E2">
        <w:rPr>
          <w:rFonts w:hint="eastAsia"/>
        </w:rPr>
        <w:t>. D</w:t>
      </w:r>
      <w:r w:rsidR="0013198F">
        <w:rPr>
          <w:rFonts w:hint="eastAsia"/>
        </w:rPr>
        <w:t>uring festivals, the number of tweets decrease</w:t>
      </w:r>
      <w:r w:rsidR="00DB4C0C">
        <w:rPr>
          <w:rFonts w:hint="eastAsia"/>
        </w:rPr>
        <w:t>d</w:t>
      </w:r>
      <w:r w:rsidR="0013198F">
        <w:rPr>
          <w:rFonts w:hint="eastAsia"/>
        </w:rPr>
        <w:t xml:space="preserve">, </w:t>
      </w:r>
      <w:ins w:id="43" w:author="Fish" w:date="2019-10-19T12:28:00Z">
        <w:r w:rsidR="00A40CF0">
          <w:rPr>
            <w:rFonts w:hint="eastAsia"/>
          </w:rPr>
          <w:t xml:space="preserve">affecting </w:t>
        </w:r>
      </w:ins>
      <w:del w:id="44" w:author="Fish" w:date="2019-10-19T12:28:00Z">
        <w:r w:rsidR="0013198F" w:rsidDel="00A40CF0">
          <w:rPr>
            <w:rFonts w:hint="eastAsia"/>
          </w:rPr>
          <w:delText xml:space="preserve">and </w:delText>
        </w:r>
      </w:del>
      <w:r w:rsidR="0013198F">
        <w:t>the</w:t>
      </w:r>
      <w:r w:rsidR="0013198F">
        <w:rPr>
          <w:rFonts w:hint="eastAsia"/>
        </w:rPr>
        <w:t xml:space="preserve"> prediction accuracy</w:t>
      </w:r>
      <w:del w:id="45" w:author="Fish" w:date="2019-10-19T12:28:00Z">
        <w:r w:rsidR="000D1CA1" w:rsidDel="00A40CF0">
          <w:rPr>
            <w:rFonts w:hint="eastAsia"/>
          </w:rPr>
          <w:delText xml:space="preserve"> was</w:delText>
        </w:r>
        <w:r w:rsidR="0013198F" w:rsidDel="00A40CF0">
          <w:rPr>
            <w:rFonts w:hint="eastAsia"/>
          </w:rPr>
          <w:delText xml:space="preserve"> affected</w:delText>
        </w:r>
      </w:del>
      <w:r w:rsidR="0013198F">
        <w:rPr>
          <w:rFonts w:hint="eastAsia"/>
        </w:rPr>
        <w:t xml:space="preserve">. </w:t>
      </w:r>
      <w:r w:rsidR="0047254E">
        <w:rPr>
          <w:rFonts w:hint="eastAsia"/>
        </w:rPr>
        <w:t>Obviously, such result</w:t>
      </w:r>
      <w:r w:rsidR="005122C0">
        <w:rPr>
          <w:rFonts w:hint="eastAsia"/>
        </w:rPr>
        <w:t>s are</w:t>
      </w:r>
      <w:r w:rsidR="0047254E">
        <w:rPr>
          <w:rFonts w:hint="eastAsia"/>
        </w:rPr>
        <w:t xml:space="preserve"> not robust enough to be applied in the real world. </w:t>
      </w:r>
      <w:r w:rsidR="00754FB7">
        <w:rPr>
          <w:rFonts w:hint="eastAsia"/>
        </w:rPr>
        <w:t xml:space="preserve">It therefore makes sense to find a </w:t>
      </w:r>
      <w:r w:rsidR="00EB179B">
        <w:rPr>
          <w:rFonts w:hint="eastAsia"/>
        </w:rPr>
        <w:t xml:space="preserve">new </w:t>
      </w:r>
      <w:r w:rsidR="00754FB7">
        <w:rPr>
          <w:rFonts w:hint="eastAsia"/>
        </w:rPr>
        <w:t>method to enhance the whole system.</w:t>
      </w:r>
      <w:r w:rsidR="001720FA">
        <w:rPr>
          <w:rFonts w:hint="eastAsia"/>
        </w:rPr>
        <w:t xml:space="preserve"> In this project, </w:t>
      </w:r>
      <w:del w:id="46" w:author="Fish" w:date="2019-10-19T12:29:00Z">
        <w:r w:rsidR="001720FA" w:rsidDel="00BA06ED">
          <w:rPr>
            <w:rFonts w:hint="eastAsia"/>
          </w:rPr>
          <w:delText xml:space="preserve">I </w:delText>
        </w:r>
      </w:del>
      <w:ins w:id="47" w:author="Fish" w:date="2019-10-19T12:29:00Z">
        <w:r w:rsidR="00BA06ED">
          <w:rPr>
            <w:rFonts w:hint="eastAsia"/>
          </w:rPr>
          <w:t xml:space="preserve">we </w:t>
        </w:r>
      </w:ins>
      <w:r w:rsidR="001720FA">
        <w:rPr>
          <w:rFonts w:hint="eastAsia"/>
        </w:rPr>
        <w:t>will</w:t>
      </w:r>
      <w:r w:rsidR="00E421D7">
        <w:rPr>
          <w:rFonts w:hint="eastAsia"/>
        </w:rPr>
        <w:t xml:space="preserve"> start from </w:t>
      </w:r>
      <w:ins w:id="48" w:author="Fish" w:date="2019-10-19T12:30:00Z">
        <w:r w:rsidR="00BA06ED">
          <w:rPr>
            <w:rFonts w:hint="eastAsia"/>
          </w:rPr>
          <w:t xml:space="preserve">surveying </w:t>
        </w:r>
      </w:ins>
      <w:r w:rsidR="004275CD">
        <w:rPr>
          <w:rFonts w:hint="eastAsia"/>
        </w:rPr>
        <w:t>previous works, and</w:t>
      </w:r>
      <w:r w:rsidR="001720FA">
        <w:rPr>
          <w:rFonts w:hint="eastAsia"/>
        </w:rPr>
        <w:t xml:space="preserve"> use different </w:t>
      </w:r>
      <w:r w:rsidR="00D774F5">
        <w:rPr>
          <w:rFonts w:hint="eastAsia"/>
        </w:rPr>
        <w:t>techniques</w:t>
      </w:r>
      <w:r w:rsidR="001720FA">
        <w:rPr>
          <w:rFonts w:hint="eastAsia"/>
        </w:rPr>
        <w:t xml:space="preserve"> such as machine learning, heuristic function</w:t>
      </w:r>
      <w:r w:rsidR="006F335D">
        <w:rPr>
          <w:rFonts w:hint="eastAsia"/>
        </w:rPr>
        <w:t xml:space="preserve">, </w:t>
      </w:r>
      <w:ins w:id="49" w:author="Fish" w:date="2019-10-19T12:29:00Z">
        <w:r w:rsidR="00BA06ED">
          <w:rPr>
            <w:rFonts w:hint="eastAsia"/>
          </w:rPr>
          <w:t xml:space="preserve">and/or </w:t>
        </w:r>
      </w:ins>
      <w:r w:rsidR="006F335D">
        <w:rPr>
          <w:rFonts w:hint="eastAsia"/>
        </w:rPr>
        <w:t>NLP</w:t>
      </w:r>
      <w:r w:rsidR="001720FA">
        <w:rPr>
          <w:rFonts w:hint="eastAsia"/>
        </w:rPr>
        <w:t xml:space="preserve"> to</w:t>
      </w:r>
      <w:r w:rsidR="00200A2B">
        <w:t xml:space="preserve"> extract </w:t>
      </w:r>
      <w:r w:rsidR="00F742EE">
        <w:t xml:space="preserve">textual </w:t>
      </w:r>
      <w:r w:rsidR="00262066">
        <w:t>implication</w:t>
      </w:r>
      <w:r w:rsidR="00200A2B">
        <w:rPr>
          <w:rFonts w:hint="eastAsia"/>
        </w:rPr>
        <w:t xml:space="preserve"> </w:t>
      </w:r>
      <w:r w:rsidR="00200A2B">
        <w:t>contain</w:t>
      </w:r>
      <w:r w:rsidR="00F47E6B">
        <w:t xml:space="preserve">ing </w:t>
      </w:r>
      <w:del w:id="50" w:author="Fish" w:date="2019-10-19T12:30:00Z">
        <w:r w:rsidR="00F47E6B" w:rsidDel="00BA06ED">
          <w:delText xml:space="preserve">in </w:delText>
        </w:r>
      </w:del>
      <w:r w:rsidR="00F47E6B">
        <w:t>such data</w:t>
      </w:r>
      <w:ins w:id="51" w:author="Fish" w:date="2019-10-19T12:30:00Z">
        <w:r w:rsidR="00BA06ED">
          <w:rPr>
            <w:rFonts w:hint="eastAsia"/>
          </w:rPr>
          <w:t>,</w:t>
        </w:r>
      </w:ins>
      <w:r w:rsidR="00F47E6B">
        <w:t xml:space="preserve"> and</w:t>
      </w:r>
      <w:r w:rsidR="001720FA">
        <w:rPr>
          <w:rFonts w:hint="eastAsia"/>
        </w:rPr>
        <w:t xml:space="preserve"> </w:t>
      </w:r>
      <w:del w:id="52" w:author="Fish" w:date="2019-10-19T12:30:00Z">
        <w:r w:rsidR="0051188F" w:rsidDel="00BA06ED">
          <w:rPr>
            <w:rFonts w:hint="eastAsia"/>
          </w:rPr>
          <w:delText xml:space="preserve">create </w:delText>
        </w:r>
      </w:del>
      <w:ins w:id="53" w:author="Fish" w:date="2019-10-19T12:30:00Z">
        <w:r w:rsidR="00BA06ED">
          <w:rPr>
            <w:rFonts w:hint="eastAsia"/>
          </w:rPr>
          <w:t xml:space="preserve">explore </w:t>
        </w:r>
      </w:ins>
      <w:r w:rsidR="009E3160">
        <w:rPr>
          <w:rFonts w:hint="eastAsia"/>
        </w:rPr>
        <w:t xml:space="preserve">a more </w:t>
      </w:r>
      <w:r w:rsidR="00E9282A">
        <w:rPr>
          <w:rFonts w:hint="eastAsia"/>
        </w:rPr>
        <w:t>feasible solution.</w:t>
      </w:r>
    </w:p>
    <w:p w:rsidR="00D24898" w:rsidRDefault="00D24898"/>
    <w:p w:rsidR="00D23BC1" w:rsidRDefault="00AE6B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Aims and Objectives:</w:t>
      </w:r>
    </w:p>
    <w:p w:rsidR="00D24898" w:rsidRDefault="00D24898">
      <w:pPr>
        <w:rPr>
          <w:sz w:val="28"/>
          <w:szCs w:val="28"/>
        </w:rPr>
      </w:pPr>
    </w:p>
    <w:p w:rsidR="00AE6B85" w:rsidRPr="00AE6B85" w:rsidDel="00ED7FEB" w:rsidRDefault="00AE6B85">
      <w:pPr>
        <w:rPr>
          <w:del w:id="54" w:author="刘 禹扬" w:date="2019-10-22T09:23:00Z"/>
        </w:rPr>
      </w:pPr>
      <w:r>
        <w:rPr>
          <w:rFonts w:hint="eastAsia"/>
        </w:rPr>
        <w:lastRenderedPageBreak/>
        <w:t xml:space="preserve">The general aim of this project is </w:t>
      </w:r>
      <w:ins w:id="55" w:author="Fish" w:date="2019-10-19T12:32:00Z">
        <w:r w:rsidR="00BA06ED">
          <w:rPr>
            <w:rFonts w:hint="eastAsia"/>
          </w:rPr>
          <w:t xml:space="preserve">processing, modeling, and </w:t>
        </w:r>
      </w:ins>
      <w:r w:rsidR="000D1A73">
        <w:rPr>
          <w:rFonts w:hint="eastAsia"/>
        </w:rPr>
        <w:t>analyzing</w:t>
      </w:r>
      <w:ins w:id="56" w:author="Fish" w:date="2019-10-19T12:32:00Z">
        <w:r w:rsidR="00BA06ED">
          <w:rPr>
            <w:rFonts w:hint="eastAsia"/>
          </w:rPr>
          <w:t xml:space="preserve"> </w:t>
        </w:r>
      </w:ins>
      <w:del w:id="57" w:author="Fish" w:date="2019-10-19T12:32:00Z">
        <w:r w:rsidDel="00BA06ED">
          <w:rPr>
            <w:rFonts w:hint="eastAsia"/>
          </w:rPr>
          <w:delText xml:space="preserve"> </w:delText>
        </w:r>
      </w:del>
      <w:r>
        <w:rPr>
          <w:rFonts w:hint="eastAsia"/>
        </w:rPr>
        <w:t>social media data</w:t>
      </w:r>
      <w:ins w:id="58" w:author="Fish" w:date="2019-10-19T12:32:00Z">
        <w:r w:rsidR="00BA06ED">
          <w:rPr>
            <w:rFonts w:hint="eastAsia"/>
          </w:rPr>
          <w:t>, in order</w:t>
        </w:r>
      </w:ins>
      <w:r>
        <w:rPr>
          <w:rFonts w:hint="eastAsia"/>
        </w:rPr>
        <w:t xml:space="preserve"> </w:t>
      </w:r>
      <w:r w:rsidR="000D1A73">
        <w:rPr>
          <w:rFonts w:hint="eastAsia"/>
        </w:rPr>
        <w:t xml:space="preserve">to </w:t>
      </w:r>
      <w:del w:id="59" w:author="Fish" w:date="2019-10-19T12:33:00Z">
        <w:r w:rsidR="000D1A73" w:rsidDel="00BA06ED">
          <w:rPr>
            <w:rFonts w:hint="eastAsia"/>
          </w:rPr>
          <w:delText>surveill</w:delText>
        </w:r>
      </w:del>
      <w:ins w:id="60" w:author="Fish" w:date="2019-10-19T12:33:00Z">
        <w:r w:rsidR="00BA06ED">
          <w:rPr>
            <w:rFonts w:hint="eastAsia"/>
          </w:rPr>
          <w:t>achieve</w:t>
        </w:r>
      </w:ins>
      <w:del w:id="61" w:author="Fish" w:date="2019-10-19T12:33:00Z">
        <w:r w:rsidR="000D1A73" w:rsidDel="00BA06ED">
          <w:rPr>
            <w:rFonts w:hint="eastAsia"/>
          </w:rPr>
          <w:delText>e</w:delText>
        </w:r>
      </w:del>
      <w:r w:rsidR="000D1A73">
        <w:rPr>
          <w:rFonts w:hint="eastAsia"/>
        </w:rPr>
        <w:t xml:space="preserve"> </w:t>
      </w:r>
      <w:ins w:id="62" w:author="Fish" w:date="2019-10-19T12:33:00Z">
        <w:r w:rsidR="00BA06ED">
          <w:rPr>
            <w:rFonts w:hint="eastAsia"/>
          </w:rPr>
          <w:t xml:space="preserve">accurate public </w:t>
        </w:r>
      </w:ins>
      <w:r w:rsidR="00A243E5">
        <w:rPr>
          <w:rFonts w:hint="eastAsia"/>
        </w:rPr>
        <w:t xml:space="preserve">healthcare </w:t>
      </w:r>
      <w:del w:id="63" w:author="Fish" w:date="2019-10-19T12:33:00Z">
        <w:r w:rsidR="00A243E5" w:rsidDel="00BA06ED">
          <w:rPr>
            <w:rFonts w:hint="eastAsia"/>
          </w:rPr>
          <w:delText>condition</w:delText>
        </w:r>
      </w:del>
      <w:ins w:id="64" w:author="Fish" w:date="2019-10-19T12:33:00Z">
        <w:r w:rsidR="00BA06ED">
          <w:rPr>
            <w:rFonts w:hint="eastAsia"/>
          </w:rPr>
          <w:t>surveillance and prediction</w:t>
        </w:r>
      </w:ins>
      <w:r w:rsidR="00A243E5">
        <w:rPr>
          <w:rFonts w:hint="eastAsia"/>
        </w:rPr>
        <w:t xml:space="preserve">. </w:t>
      </w:r>
      <w:r w:rsidR="000926EB">
        <w:rPr>
          <w:rFonts w:hint="eastAsia"/>
        </w:rPr>
        <w:t>It can be detailed</w:t>
      </w:r>
      <w:r w:rsidR="000625BA">
        <w:rPr>
          <w:rFonts w:hint="eastAsia"/>
        </w:rPr>
        <w:t xml:space="preserve"> as fo</w:t>
      </w:r>
      <w:r w:rsidR="000926EB">
        <w:rPr>
          <w:rFonts w:hint="eastAsia"/>
        </w:rPr>
        <w:t>llow:</w:t>
      </w:r>
    </w:p>
    <w:p w:rsidR="00D23BC1" w:rsidRPr="0002322B" w:rsidRDefault="00D23BC1">
      <w:pPr>
        <w:rPr>
          <w:rFonts w:hint="eastAsia"/>
        </w:rPr>
      </w:pPr>
    </w:p>
    <w:p w:rsidR="00AE6B85" w:rsidRPr="00D00B40" w:rsidRDefault="00AE6B85" w:rsidP="00AE6B85">
      <w:pPr>
        <w:pStyle w:val="a3"/>
        <w:numPr>
          <w:ilvl w:val="0"/>
          <w:numId w:val="1"/>
        </w:numPr>
        <w:rPr>
          <w:sz w:val="24"/>
          <w:szCs w:val="24"/>
        </w:rPr>
      </w:pPr>
      <w:r w:rsidRPr="00D00B40">
        <w:rPr>
          <w:sz w:val="24"/>
          <w:szCs w:val="24"/>
        </w:rPr>
        <w:t>Healthcare-related textual information should be extracted and modeled for the purpose of healthcare surveillance.</w:t>
      </w:r>
    </w:p>
    <w:p w:rsidR="00AE6B85" w:rsidRDefault="00AE6B85" w:rsidP="00AE6B85">
      <w:pPr>
        <w:pStyle w:val="a3"/>
        <w:numPr>
          <w:ilvl w:val="0"/>
          <w:numId w:val="1"/>
        </w:numPr>
        <w:rPr>
          <w:sz w:val="24"/>
          <w:szCs w:val="24"/>
        </w:rPr>
      </w:pPr>
      <w:r w:rsidRPr="00D00B40">
        <w:rPr>
          <w:sz w:val="24"/>
          <w:szCs w:val="24"/>
        </w:rPr>
        <w:t>Robust predictive models are required for accurate forecasting of disease outbreaks and hospital emergency visits based on ML techniques.</w:t>
      </w:r>
    </w:p>
    <w:p w:rsidR="0079317C" w:rsidRDefault="0079317C" w:rsidP="0079317C"/>
    <w:p w:rsidR="0079317C" w:rsidRPr="00ED7FEB" w:rsidDel="00ED7FEB" w:rsidRDefault="0079317C" w:rsidP="0079317C">
      <w:pPr>
        <w:rPr>
          <w:del w:id="65" w:author="刘 禹扬" w:date="2019-10-22T09:23:00Z"/>
          <w:rPrChange w:id="66" w:author="刘 禹扬" w:date="2019-10-22T09:23:00Z">
            <w:rPr>
              <w:del w:id="67" w:author="刘 禹扬" w:date="2019-10-22T09:23:00Z"/>
            </w:rPr>
          </w:rPrChange>
        </w:rPr>
      </w:pPr>
      <w:r>
        <w:rPr>
          <w:rFonts w:hint="eastAsia"/>
        </w:rPr>
        <w:t>The key objectives of this project are:</w:t>
      </w:r>
    </w:p>
    <w:p w:rsidR="0079317C" w:rsidRDefault="0079317C" w:rsidP="0079317C">
      <w:pPr>
        <w:rPr>
          <w:rFonts w:hint="eastAsia"/>
        </w:rPr>
      </w:pPr>
    </w:p>
    <w:p w:rsidR="0079317C" w:rsidRPr="009533F2" w:rsidRDefault="0079317C" w:rsidP="0079317C">
      <w:pPr>
        <w:pStyle w:val="a3"/>
        <w:numPr>
          <w:ilvl w:val="0"/>
          <w:numId w:val="2"/>
        </w:numPr>
        <w:rPr>
          <w:sz w:val="24"/>
          <w:szCs w:val="24"/>
        </w:rPr>
      </w:pPr>
      <w:r w:rsidRPr="009533F2">
        <w:rPr>
          <w:rFonts w:hint="eastAsia"/>
          <w:sz w:val="24"/>
          <w:szCs w:val="24"/>
        </w:rPr>
        <w:t>Collect</w:t>
      </w:r>
      <w:r w:rsidR="000625BA" w:rsidRPr="009533F2">
        <w:rPr>
          <w:rFonts w:hint="eastAsia"/>
          <w:sz w:val="24"/>
          <w:szCs w:val="24"/>
          <w:lang w:eastAsia="zh-CN"/>
        </w:rPr>
        <w:t>ing</w:t>
      </w:r>
      <w:r w:rsidRPr="009533F2">
        <w:rPr>
          <w:rFonts w:hint="eastAsia"/>
          <w:sz w:val="24"/>
          <w:szCs w:val="24"/>
        </w:rPr>
        <w:t xml:space="preserve"> data </w:t>
      </w:r>
      <w:del w:id="68" w:author="Fish" w:date="2019-10-19T12:34:00Z">
        <w:r w:rsidR="000625BA" w:rsidRPr="009533F2" w:rsidDel="00BA06ED">
          <w:rPr>
            <w:rFonts w:hint="eastAsia"/>
            <w:sz w:val="24"/>
            <w:szCs w:val="24"/>
            <w:lang w:eastAsia="zh-CN"/>
          </w:rPr>
          <w:delText>of</w:delText>
        </w:r>
        <w:r w:rsidRPr="009533F2" w:rsidDel="00BA06ED">
          <w:rPr>
            <w:rFonts w:hint="eastAsia"/>
            <w:sz w:val="24"/>
            <w:szCs w:val="24"/>
            <w:lang w:eastAsia="zh-CN"/>
          </w:rPr>
          <w:delText xml:space="preserve"> </w:delText>
        </w:r>
      </w:del>
      <w:ins w:id="69" w:author="Fish" w:date="2019-10-19T12:34:00Z">
        <w:r w:rsidR="00BA06ED">
          <w:rPr>
            <w:rFonts w:hint="eastAsia"/>
            <w:sz w:val="24"/>
            <w:szCs w:val="24"/>
            <w:lang w:eastAsia="zh-CN"/>
          </w:rPr>
          <w:t>from</w:t>
        </w:r>
        <w:r w:rsidR="00BA06ED" w:rsidRPr="009533F2">
          <w:rPr>
            <w:rFonts w:hint="eastAsia"/>
            <w:sz w:val="24"/>
            <w:szCs w:val="24"/>
            <w:lang w:eastAsia="zh-CN"/>
          </w:rPr>
          <w:t xml:space="preserve"> </w:t>
        </w:r>
      </w:ins>
      <w:r w:rsidRPr="009533F2">
        <w:rPr>
          <w:rFonts w:hint="eastAsia"/>
          <w:sz w:val="24"/>
          <w:szCs w:val="24"/>
          <w:lang w:eastAsia="zh-CN"/>
        </w:rPr>
        <w:t>a certain</w:t>
      </w:r>
      <w:r w:rsidRPr="009533F2">
        <w:rPr>
          <w:rFonts w:hint="eastAsia"/>
          <w:sz w:val="24"/>
          <w:szCs w:val="24"/>
        </w:rPr>
        <w:t xml:space="preserve"> social media </w:t>
      </w:r>
      <w:r w:rsidR="00E30667" w:rsidRPr="009533F2">
        <w:rPr>
          <w:rFonts w:hint="eastAsia"/>
          <w:sz w:val="24"/>
          <w:szCs w:val="24"/>
          <w:lang w:eastAsia="zh-CN"/>
        </w:rPr>
        <w:t>platform</w:t>
      </w:r>
      <w:r w:rsidRPr="009533F2">
        <w:rPr>
          <w:rFonts w:hint="eastAsia"/>
          <w:sz w:val="24"/>
          <w:szCs w:val="24"/>
          <w:lang w:eastAsia="zh-CN"/>
        </w:rPr>
        <w:t xml:space="preserve">. </w:t>
      </w:r>
      <w:r w:rsidR="00F86EF0" w:rsidRPr="009533F2">
        <w:rPr>
          <w:rFonts w:hint="eastAsia"/>
          <w:sz w:val="24"/>
          <w:szCs w:val="24"/>
          <w:lang w:eastAsia="zh-CN"/>
        </w:rPr>
        <w:t xml:space="preserve">This data can be either </w:t>
      </w:r>
      <w:r w:rsidR="00F86EF0" w:rsidRPr="009533F2">
        <w:rPr>
          <w:sz w:val="24"/>
          <w:szCs w:val="24"/>
          <w:lang w:eastAsia="zh-CN"/>
        </w:rPr>
        <w:t>extracted</w:t>
      </w:r>
      <w:r w:rsidR="00F86EF0" w:rsidRPr="009533F2">
        <w:rPr>
          <w:rFonts w:hint="eastAsia"/>
          <w:sz w:val="24"/>
          <w:szCs w:val="24"/>
          <w:lang w:eastAsia="zh-CN"/>
        </w:rPr>
        <w:t xml:space="preserve"> from an existing data set or crawled from that platform. </w:t>
      </w:r>
      <w:r w:rsidR="009B4EEA" w:rsidRPr="009533F2">
        <w:rPr>
          <w:rFonts w:hint="eastAsia"/>
          <w:sz w:val="24"/>
          <w:szCs w:val="24"/>
          <w:lang w:eastAsia="zh-CN"/>
        </w:rPr>
        <w:t xml:space="preserve">If </w:t>
      </w:r>
      <w:r w:rsidR="000625BA" w:rsidRPr="009533F2">
        <w:rPr>
          <w:rFonts w:hint="eastAsia"/>
          <w:sz w:val="24"/>
          <w:szCs w:val="24"/>
          <w:lang w:eastAsia="zh-CN"/>
        </w:rPr>
        <w:t>existing data set can</w:t>
      </w:r>
      <w:r w:rsidR="000625BA" w:rsidRPr="009533F2">
        <w:rPr>
          <w:sz w:val="24"/>
          <w:szCs w:val="24"/>
          <w:lang w:eastAsia="zh-CN"/>
        </w:rPr>
        <w:t>’</w:t>
      </w:r>
      <w:r w:rsidR="00AB031F">
        <w:rPr>
          <w:rFonts w:hint="eastAsia"/>
          <w:sz w:val="24"/>
          <w:szCs w:val="24"/>
          <w:lang w:eastAsia="zh-CN"/>
        </w:rPr>
        <w:t xml:space="preserve">t meet </w:t>
      </w:r>
      <w:del w:id="70" w:author="Fish" w:date="2019-10-19T12:34:00Z">
        <w:r w:rsidR="00AB031F" w:rsidDel="00BA06ED">
          <w:rPr>
            <w:rFonts w:hint="eastAsia"/>
            <w:sz w:val="24"/>
            <w:szCs w:val="24"/>
            <w:lang w:eastAsia="zh-CN"/>
          </w:rPr>
          <w:delText xml:space="preserve">my </w:delText>
        </w:r>
      </w:del>
      <w:ins w:id="71" w:author="Fish" w:date="2019-10-19T12:34:00Z">
        <w:r w:rsidR="00BA06ED">
          <w:rPr>
            <w:rFonts w:hint="eastAsia"/>
            <w:sz w:val="24"/>
            <w:szCs w:val="24"/>
            <w:lang w:eastAsia="zh-CN"/>
          </w:rPr>
          <w:t xml:space="preserve">our </w:t>
        </w:r>
      </w:ins>
      <w:r w:rsidR="00AB031F">
        <w:rPr>
          <w:rFonts w:hint="eastAsia"/>
          <w:sz w:val="24"/>
          <w:szCs w:val="24"/>
          <w:lang w:eastAsia="zh-CN"/>
        </w:rPr>
        <w:t>requirement,</w:t>
      </w:r>
      <w:r w:rsidR="000625BA" w:rsidRPr="009533F2">
        <w:rPr>
          <w:rFonts w:hint="eastAsia"/>
          <w:sz w:val="24"/>
          <w:szCs w:val="24"/>
          <w:lang w:eastAsia="zh-CN"/>
        </w:rPr>
        <w:t xml:space="preserve"> </w:t>
      </w:r>
      <w:del w:id="72" w:author="Fish" w:date="2019-10-19T12:34:00Z">
        <w:r w:rsidR="000625BA" w:rsidRPr="009533F2" w:rsidDel="00BA06ED">
          <w:rPr>
            <w:rFonts w:hint="eastAsia"/>
            <w:sz w:val="24"/>
            <w:szCs w:val="24"/>
            <w:lang w:eastAsia="zh-CN"/>
          </w:rPr>
          <w:delText xml:space="preserve">my </w:delText>
        </w:r>
      </w:del>
      <w:ins w:id="73" w:author="Fish" w:date="2019-10-19T12:34:00Z">
        <w:r w:rsidR="00BA06ED">
          <w:rPr>
            <w:rFonts w:hint="eastAsia"/>
            <w:sz w:val="24"/>
            <w:szCs w:val="24"/>
            <w:lang w:eastAsia="zh-CN"/>
          </w:rPr>
          <w:t>our</w:t>
        </w:r>
        <w:r w:rsidR="00BA06ED" w:rsidRPr="009533F2">
          <w:rPr>
            <w:rFonts w:hint="eastAsia"/>
            <w:sz w:val="24"/>
            <w:szCs w:val="24"/>
            <w:lang w:eastAsia="zh-CN"/>
          </w:rPr>
          <w:t xml:space="preserve"> </w:t>
        </w:r>
      </w:ins>
      <w:r w:rsidR="000625BA" w:rsidRPr="009533F2">
        <w:rPr>
          <w:rFonts w:hint="eastAsia"/>
          <w:sz w:val="24"/>
          <w:szCs w:val="24"/>
          <w:lang w:eastAsia="zh-CN"/>
        </w:rPr>
        <w:t>own data set</w:t>
      </w:r>
      <w:r w:rsidR="00AB031F">
        <w:rPr>
          <w:rFonts w:hint="eastAsia"/>
          <w:sz w:val="24"/>
          <w:szCs w:val="24"/>
          <w:lang w:eastAsia="zh-CN"/>
        </w:rPr>
        <w:t xml:space="preserve"> will be </w:t>
      </w:r>
      <w:r w:rsidR="003A724F">
        <w:rPr>
          <w:rFonts w:hint="eastAsia"/>
          <w:sz w:val="24"/>
          <w:szCs w:val="24"/>
          <w:lang w:eastAsia="zh-CN"/>
        </w:rPr>
        <w:t>made</w:t>
      </w:r>
      <w:r w:rsidR="00AB031F">
        <w:rPr>
          <w:rFonts w:hint="eastAsia"/>
          <w:sz w:val="24"/>
          <w:szCs w:val="24"/>
          <w:lang w:eastAsia="zh-CN"/>
        </w:rPr>
        <w:t>.</w:t>
      </w:r>
      <w:r w:rsidR="00F86EF0" w:rsidRPr="009533F2">
        <w:rPr>
          <w:rFonts w:hint="eastAsia"/>
          <w:sz w:val="24"/>
          <w:szCs w:val="24"/>
          <w:lang w:eastAsia="zh-CN"/>
        </w:rPr>
        <w:t xml:space="preserve"> </w:t>
      </w:r>
    </w:p>
    <w:p w:rsidR="000625BA" w:rsidRDefault="000625BA" w:rsidP="0079317C">
      <w:pPr>
        <w:pStyle w:val="a3"/>
        <w:numPr>
          <w:ilvl w:val="0"/>
          <w:numId w:val="2"/>
        </w:numPr>
        <w:rPr>
          <w:sz w:val="24"/>
          <w:szCs w:val="24"/>
        </w:rPr>
      </w:pPr>
      <w:r w:rsidRPr="009533F2">
        <w:rPr>
          <w:sz w:val="24"/>
          <w:szCs w:val="24"/>
        </w:rPr>
        <w:t>Filtering</w:t>
      </w:r>
      <w:r w:rsidRPr="009533F2">
        <w:rPr>
          <w:rFonts w:hint="eastAsia"/>
          <w:sz w:val="24"/>
          <w:szCs w:val="24"/>
        </w:rPr>
        <w:t xml:space="preserve"> </w:t>
      </w:r>
      <w:r w:rsidR="00F64E07" w:rsidRPr="009533F2">
        <w:rPr>
          <w:rFonts w:hint="eastAsia"/>
          <w:sz w:val="24"/>
          <w:szCs w:val="24"/>
          <w:lang w:eastAsia="zh-CN"/>
        </w:rPr>
        <w:t xml:space="preserve">data. </w:t>
      </w:r>
      <w:r w:rsidR="001A2AF4" w:rsidRPr="009533F2">
        <w:rPr>
          <w:rFonts w:hint="eastAsia"/>
          <w:sz w:val="24"/>
          <w:szCs w:val="24"/>
          <w:lang w:eastAsia="zh-CN"/>
        </w:rPr>
        <w:t>In this process, a filtering rule should be established</w:t>
      </w:r>
      <w:ins w:id="74" w:author="Fish" w:date="2019-10-19T12:34:00Z">
        <w:r w:rsidR="00BA06ED">
          <w:rPr>
            <w:rFonts w:hint="eastAsia"/>
            <w:sz w:val="24"/>
            <w:szCs w:val="24"/>
            <w:lang w:eastAsia="zh-CN"/>
          </w:rPr>
          <w:t>.</w:t>
        </w:r>
      </w:ins>
      <w:del w:id="75" w:author="Fish" w:date="2019-10-19T12:34:00Z">
        <w:r w:rsidR="001A2AF4" w:rsidRPr="009533F2" w:rsidDel="00BA06ED">
          <w:rPr>
            <w:rFonts w:hint="eastAsia"/>
            <w:sz w:val="24"/>
            <w:szCs w:val="24"/>
            <w:lang w:eastAsia="zh-CN"/>
          </w:rPr>
          <w:delText>,</w:delText>
        </w:r>
      </w:del>
      <w:r w:rsidR="001A2AF4" w:rsidRPr="009533F2">
        <w:rPr>
          <w:rFonts w:hint="eastAsia"/>
          <w:sz w:val="24"/>
          <w:szCs w:val="24"/>
          <w:lang w:eastAsia="zh-CN"/>
        </w:rPr>
        <w:t xml:space="preserve"> </w:t>
      </w:r>
      <w:del w:id="76" w:author="Fish" w:date="2019-10-19T12:34:00Z">
        <w:r w:rsidR="001A2AF4" w:rsidRPr="009533F2" w:rsidDel="00BA06ED">
          <w:rPr>
            <w:rFonts w:hint="eastAsia"/>
            <w:sz w:val="24"/>
            <w:szCs w:val="24"/>
            <w:lang w:eastAsia="zh-CN"/>
          </w:rPr>
          <w:delText xml:space="preserve">possible </w:delText>
        </w:r>
      </w:del>
      <w:ins w:id="77" w:author="Fish" w:date="2019-10-19T12:34:00Z">
        <w:r w:rsidR="00BA06ED">
          <w:rPr>
            <w:rFonts w:hint="eastAsia"/>
            <w:sz w:val="24"/>
            <w:szCs w:val="24"/>
            <w:lang w:eastAsia="zh-CN"/>
          </w:rPr>
          <w:t>P</w:t>
        </w:r>
        <w:r w:rsidR="00BA06ED" w:rsidRPr="009533F2">
          <w:rPr>
            <w:rFonts w:hint="eastAsia"/>
            <w:sz w:val="24"/>
            <w:szCs w:val="24"/>
            <w:lang w:eastAsia="zh-CN"/>
          </w:rPr>
          <w:t xml:space="preserve">ossible </w:t>
        </w:r>
      </w:ins>
      <w:r w:rsidR="001A2AF4" w:rsidRPr="009533F2">
        <w:rPr>
          <w:rFonts w:hint="eastAsia"/>
          <w:sz w:val="24"/>
          <w:szCs w:val="24"/>
          <w:lang w:eastAsia="zh-CN"/>
        </w:rPr>
        <w:t xml:space="preserve">solutions include </w:t>
      </w:r>
      <w:del w:id="78" w:author="Fish" w:date="2019-10-19T12:35:00Z">
        <w:r w:rsidR="001A2AF4" w:rsidRPr="009533F2" w:rsidDel="00BA06ED">
          <w:rPr>
            <w:rFonts w:hint="eastAsia"/>
            <w:sz w:val="24"/>
            <w:szCs w:val="24"/>
            <w:lang w:eastAsia="zh-CN"/>
          </w:rPr>
          <w:delText xml:space="preserve">using related verbal list, </w:delText>
        </w:r>
      </w:del>
      <w:r w:rsidR="001A2AF4" w:rsidRPr="009533F2">
        <w:rPr>
          <w:rFonts w:hint="eastAsia"/>
          <w:sz w:val="24"/>
          <w:szCs w:val="24"/>
          <w:lang w:eastAsia="zh-CN"/>
        </w:rPr>
        <w:t xml:space="preserve">using NLP </w:t>
      </w:r>
      <w:ins w:id="79" w:author="Fish" w:date="2019-10-19T12:35:00Z">
        <w:r w:rsidR="00BA06ED">
          <w:rPr>
            <w:rFonts w:hint="eastAsia"/>
            <w:sz w:val="24"/>
            <w:szCs w:val="24"/>
            <w:lang w:eastAsia="zh-CN"/>
          </w:rPr>
          <w:t xml:space="preserve">techniques </w:t>
        </w:r>
      </w:ins>
      <w:r w:rsidR="001A2AF4" w:rsidRPr="009533F2">
        <w:rPr>
          <w:rFonts w:hint="eastAsia"/>
          <w:sz w:val="24"/>
          <w:szCs w:val="24"/>
          <w:lang w:eastAsia="zh-CN"/>
        </w:rPr>
        <w:t>to classify raw data</w:t>
      </w:r>
      <w:ins w:id="80" w:author="Fish" w:date="2019-10-19T12:35:00Z">
        <w:r w:rsidR="00BA06ED">
          <w:rPr>
            <w:rFonts w:hint="eastAsia"/>
            <w:sz w:val="24"/>
            <w:szCs w:val="24"/>
            <w:lang w:eastAsia="zh-CN"/>
          </w:rPr>
          <w:t xml:space="preserve"> based on related verbal list.</w:t>
        </w:r>
      </w:ins>
    </w:p>
    <w:p w:rsidR="009533F2" w:rsidRDefault="009533F2" w:rsidP="009D076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Designing </w:t>
      </w:r>
      <w:ins w:id="81" w:author="Fish" w:date="2019-10-19T12:37:00Z">
        <w:r w:rsidR="00BA06ED">
          <w:rPr>
            <w:rFonts w:hint="eastAsia"/>
            <w:sz w:val="24"/>
            <w:szCs w:val="24"/>
            <w:lang w:eastAsia="zh-CN"/>
          </w:rPr>
          <w:t xml:space="preserve">and implementing </w:t>
        </w:r>
      </w:ins>
      <w:r>
        <w:rPr>
          <w:rFonts w:hint="eastAsia"/>
          <w:sz w:val="24"/>
          <w:szCs w:val="24"/>
        </w:rPr>
        <w:t>algorithm</w:t>
      </w:r>
      <w:ins w:id="82" w:author="Fish" w:date="2019-10-19T12:37:00Z">
        <w:r w:rsidR="00BA06ED">
          <w:rPr>
            <w:rFonts w:hint="eastAsia"/>
            <w:sz w:val="24"/>
            <w:szCs w:val="24"/>
            <w:lang w:eastAsia="zh-CN"/>
          </w:rPr>
          <w:t>s</w:t>
        </w:r>
      </w:ins>
      <w:r w:rsidR="003C4FDA">
        <w:rPr>
          <w:rFonts w:hint="eastAsia"/>
          <w:sz w:val="24"/>
          <w:szCs w:val="24"/>
          <w:lang w:eastAsia="zh-CN"/>
        </w:rPr>
        <w:t xml:space="preserve"> that can successfully predict the outbreak of diseased and its propagation direction</w:t>
      </w:r>
      <w:r w:rsidR="00735925">
        <w:rPr>
          <w:rFonts w:hint="eastAsia"/>
          <w:sz w:val="24"/>
          <w:szCs w:val="24"/>
          <w:lang w:eastAsia="zh-CN"/>
        </w:rPr>
        <w:t xml:space="preserve"> with high accuracy</w:t>
      </w:r>
      <w:del w:id="83" w:author="Fish" w:date="2019-10-19T12:37:00Z">
        <w:r w:rsidR="003C4FDA" w:rsidDel="00BA06ED">
          <w:rPr>
            <w:rFonts w:hint="eastAsia"/>
            <w:sz w:val="24"/>
            <w:szCs w:val="24"/>
            <w:lang w:eastAsia="zh-CN"/>
          </w:rPr>
          <w:delText xml:space="preserve">, and </w:delText>
        </w:r>
        <w:r w:rsidR="008D4F4D" w:rsidDel="00BA06ED">
          <w:rPr>
            <w:sz w:val="24"/>
            <w:szCs w:val="24"/>
            <w:lang w:eastAsia="zh-CN"/>
          </w:rPr>
          <w:delText>implementation</w:delText>
        </w:r>
      </w:del>
      <w:r w:rsidR="008D4F4D">
        <w:rPr>
          <w:sz w:val="24"/>
          <w:szCs w:val="24"/>
          <w:lang w:eastAsia="zh-CN"/>
        </w:rPr>
        <w:t>.</w:t>
      </w:r>
      <w:r>
        <w:rPr>
          <w:rFonts w:hint="eastAsia"/>
          <w:sz w:val="24"/>
          <w:szCs w:val="24"/>
        </w:rPr>
        <w:t xml:space="preserve"> </w:t>
      </w:r>
      <w:r w:rsidR="00B20FEA">
        <w:rPr>
          <w:rFonts w:hint="eastAsia"/>
          <w:sz w:val="24"/>
          <w:szCs w:val="24"/>
          <w:lang w:eastAsia="zh-CN"/>
        </w:rPr>
        <w:t xml:space="preserve">This includes </w:t>
      </w:r>
      <w:r w:rsidR="00D02045">
        <w:rPr>
          <w:rFonts w:hint="eastAsia"/>
          <w:sz w:val="24"/>
          <w:szCs w:val="24"/>
          <w:lang w:eastAsia="zh-CN"/>
        </w:rPr>
        <w:t xml:space="preserve">(1) </w:t>
      </w:r>
      <w:r w:rsidR="00D02045">
        <w:rPr>
          <w:sz w:val="24"/>
          <w:szCs w:val="24"/>
          <w:lang w:eastAsia="zh-CN"/>
        </w:rPr>
        <w:t>setting</w:t>
      </w:r>
      <w:r w:rsidR="00D02045">
        <w:rPr>
          <w:rFonts w:hint="eastAsia"/>
          <w:sz w:val="24"/>
          <w:szCs w:val="24"/>
          <w:lang w:eastAsia="zh-CN"/>
        </w:rPr>
        <w:t xml:space="preserve"> a benchmark to evaluate the accuracy; (2) finding a suitable </w:t>
      </w:r>
      <w:r w:rsidR="00BB505D">
        <w:rPr>
          <w:rFonts w:hint="eastAsia"/>
          <w:sz w:val="24"/>
          <w:szCs w:val="24"/>
          <w:lang w:eastAsia="zh-CN"/>
        </w:rPr>
        <w:t>model</w:t>
      </w:r>
      <w:r w:rsidR="00D02045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 w:rsidR="00D02045">
        <w:rPr>
          <w:rFonts w:hint="eastAsia"/>
          <w:sz w:val="24"/>
          <w:szCs w:val="24"/>
          <w:lang w:eastAsia="zh-CN"/>
        </w:rPr>
        <w:t>maxi</w:t>
      </w:r>
      <w:ins w:id="84" w:author="Fish" w:date="2019-10-19T12:38:00Z">
        <w:r w:rsidR="00BA06ED">
          <w:rPr>
            <w:rFonts w:hint="eastAsia"/>
            <w:sz w:val="24"/>
            <w:szCs w:val="24"/>
            <w:lang w:eastAsia="zh-CN"/>
          </w:rPr>
          <w:t>miz</w:t>
        </w:r>
      </w:ins>
      <w:r w:rsidR="00D02045">
        <w:rPr>
          <w:rFonts w:hint="eastAsia"/>
          <w:sz w:val="24"/>
          <w:szCs w:val="24"/>
          <w:lang w:eastAsia="zh-CN"/>
        </w:rPr>
        <w:t>ng</w:t>
      </w:r>
      <w:proofErr w:type="spellEnd"/>
      <w:r w:rsidR="00D02045">
        <w:rPr>
          <w:rFonts w:hint="eastAsia"/>
          <w:sz w:val="24"/>
          <w:szCs w:val="24"/>
          <w:lang w:eastAsia="zh-CN"/>
        </w:rPr>
        <w:t xml:space="preserve"> the accuracy.</w:t>
      </w:r>
    </w:p>
    <w:p w:rsidR="006A5C16" w:rsidRDefault="006A5C16" w:rsidP="0079317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Experiment</w:t>
      </w:r>
      <w:ins w:id="85" w:author="Fish" w:date="2019-10-19T12:38:00Z">
        <w:r w:rsidR="00BA06ED">
          <w:rPr>
            <w:rFonts w:hint="eastAsia"/>
            <w:sz w:val="24"/>
            <w:szCs w:val="24"/>
            <w:lang w:eastAsia="zh-CN"/>
          </w:rPr>
          <w:t>al evalua</w:t>
        </w:r>
      </w:ins>
      <w:ins w:id="86" w:author="Fish" w:date="2019-10-19T12:39:00Z">
        <w:r w:rsidR="00BA06ED">
          <w:rPr>
            <w:rFonts w:hint="eastAsia"/>
            <w:sz w:val="24"/>
            <w:szCs w:val="24"/>
            <w:lang w:eastAsia="zh-CN"/>
          </w:rPr>
          <w:t>ti</w:t>
        </w:r>
      </w:ins>
      <w:ins w:id="87" w:author="Fish" w:date="2019-10-19T12:38:00Z">
        <w:r w:rsidR="00BA06ED">
          <w:rPr>
            <w:rFonts w:hint="eastAsia"/>
            <w:sz w:val="24"/>
            <w:szCs w:val="24"/>
            <w:lang w:eastAsia="zh-CN"/>
          </w:rPr>
          <w:t>on</w:t>
        </w:r>
      </w:ins>
      <w:r w:rsidR="007D36E8">
        <w:rPr>
          <w:rFonts w:hint="eastAsia"/>
          <w:sz w:val="24"/>
          <w:szCs w:val="24"/>
          <w:lang w:eastAsia="zh-CN"/>
        </w:rPr>
        <w:t xml:space="preserve">. </w:t>
      </w:r>
      <w:r w:rsidR="00A82E13">
        <w:rPr>
          <w:sz w:val="24"/>
          <w:szCs w:val="24"/>
          <w:lang w:eastAsia="zh-CN"/>
        </w:rPr>
        <w:t>Testing</w:t>
      </w:r>
      <w:r w:rsidR="00107E5A">
        <w:rPr>
          <w:rFonts w:hint="eastAsia"/>
          <w:sz w:val="24"/>
          <w:szCs w:val="24"/>
          <w:lang w:eastAsia="zh-CN"/>
        </w:rPr>
        <w:t xml:space="preserve"> and evaluating </w:t>
      </w:r>
      <w:r w:rsidR="00326741">
        <w:rPr>
          <w:rFonts w:hint="eastAsia"/>
          <w:sz w:val="24"/>
          <w:szCs w:val="24"/>
          <w:lang w:eastAsia="zh-CN"/>
        </w:rPr>
        <w:t>this model</w:t>
      </w:r>
      <w:r w:rsidR="00107E5A">
        <w:rPr>
          <w:rFonts w:hint="eastAsia"/>
          <w:sz w:val="24"/>
          <w:szCs w:val="24"/>
          <w:lang w:eastAsia="zh-CN"/>
        </w:rPr>
        <w:t xml:space="preserve">, </w:t>
      </w:r>
      <w:r w:rsidR="00BE1650">
        <w:rPr>
          <w:rFonts w:hint="eastAsia"/>
          <w:sz w:val="24"/>
          <w:szCs w:val="24"/>
          <w:lang w:eastAsia="zh-CN"/>
        </w:rPr>
        <w:t>and</w:t>
      </w:r>
      <w:r w:rsidR="00107E5A">
        <w:rPr>
          <w:rFonts w:hint="eastAsia"/>
          <w:sz w:val="24"/>
          <w:szCs w:val="24"/>
          <w:lang w:eastAsia="zh-CN"/>
        </w:rPr>
        <w:t xml:space="preserve"> compare </w:t>
      </w:r>
      <w:r w:rsidR="00BE1650">
        <w:rPr>
          <w:rFonts w:hint="eastAsia"/>
          <w:sz w:val="24"/>
          <w:szCs w:val="24"/>
          <w:lang w:eastAsia="zh-CN"/>
        </w:rPr>
        <w:t xml:space="preserve">it </w:t>
      </w:r>
      <w:r w:rsidR="00107E5A">
        <w:rPr>
          <w:rFonts w:hint="eastAsia"/>
          <w:sz w:val="24"/>
          <w:szCs w:val="24"/>
          <w:lang w:eastAsia="zh-CN"/>
        </w:rPr>
        <w:t xml:space="preserve">with </w:t>
      </w:r>
      <w:r w:rsidR="00107E5A">
        <w:rPr>
          <w:sz w:val="24"/>
          <w:szCs w:val="24"/>
          <w:lang w:eastAsia="zh-CN"/>
        </w:rPr>
        <w:t>others’</w:t>
      </w:r>
      <w:r w:rsidR="00107E5A">
        <w:rPr>
          <w:rFonts w:hint="eastAsia"/>
          <w:sz w:val="24"/>
          <w:szCs w:val="24"/>
          <w:lang w:eastAsia="zh-CN"/>
        </w:rPr>
        <w:t xml:space="preserve"> work</w:t>
      </w:r>
      <w:r w:rsidR="003A7159">
        <w:rPr>
          <w:rFonts w:hint="eastAsia"/>
          <w:sz w:val="24"/>
          <w:szCs w:val="24"/>
          <w:lang w:eastAsia="zh-CN"/>
        </w:rPr>
        <w:t>.</w:t>
      </w:r>
      <w:r w:rsidR="00290E52">
        <w:rPr>
          <w:rFonts w:hint="eastAsia"/>
          <w:sz w:val="24"/>
          <w:szCs w:val="24"/>
          <w:lang w:eastAsia="zh-CN"/>
        </w:rPr>
        <w:t xml:space="preserve"> In this stage, re-implementation may be needed.</w:t>
      </w:r>
    </w:p>
    <w:p w:rsidR="008860C9" w:rsidRDefault="008860C9" w:rsidP="0079317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Result visualization. </w:t>
      </w:r>
      <w:r w:rsidR="00380CBB">
        <w:rPr>
          <w:rFonts w:hint="eastAsia"/>
          <w:sz w:val="24"/>
          <w:szCs w:val="24"/>
          <w:lang w:eastAsia="zh-CN"/>
        </w:rPr>
        <w:t xml:space="preserve">Since the outbreak is dynamic, </w:t>
      </w:r>
      <w:r w:rsidR="00E4789B">
        <w:rPr>
          <w:rFonts w:hint="eastAsia"/>
          <w:sz w:val="24"/>
          <w:szCs w:val="24"/>
          <w:lang w:eastAsia="zh-CN"/>
        </w:rPr>
        <w:t>visualizing</w:t>
      </w:r>
      <w:r w:rsidR="00380CBB">
        <w:rPr>
          <w:rFonts w:hint="eastAsia"/>
          <w:sz w:val="24"/>
          <w:szCs w:val="24"/>
          <w:lang w:eastAsia="zh-CN"/>
        </w:rPr>
        <w:t xml:space="preserve"> the result can be </w:t>
      </w:r>
      <w:r w:rsidR="00E4789B">
        <w:rPr>
          <w:rFonts w:hint="eastAsia"/>
          <w:sz w:val="24"/>
          <w:szCs w:val="24"/>
          <w:lang w:eastAsia="zh-CN"/>
        </w:rPr>
        <w:t xml:space="preserve">more </w:t>
      </w:r>
      <w:r w:rsidR="00E4789B">
        <w:rPr>
          <w:sz w:val="24"/>
          <w:szCs w:val="24"/>
          <w:lang w:eastAsia="zh-CN"/>
        </w:rPr>
        <w:t>readable</w:t>
      </w:r>
      <w:r w:rsidR="00E4789B">
        <w:rPr>
          <w:rFonts w:hint="eastAsia"/>
          <w:sz w:val="24"/>
          <w:szCs w:val="24"/>
          <w:lang w:eastAsia="zh-CN"/>
        </w:rPr>
        <w:t>.</w:t>
      </w:r>
    </w:p>
    <w:p w:rsidR="005102E7" w:rsidRPr="005102E7" w:rsidRDefault="005102E7" w:rsidP="005102E7"/>
    <w:p w:rsidR="00EA30CF" w:rsidRDefault="008A67E9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Project Plan:</w:t>
      </w:r>
    </w:p>
    <w:p w:rsidR="006E5BAF" w:rsidRDefault="006E5BAF">
      <w:pPr>
        <w:rPr>
          <w:sz w:val="26"/>
          <w:szCs w:val="26"/>
        </w:rPr>
      </w:pPr>
    </w:p>
    <w:p w:rsidR="00BC776F" w:rsidRDefault="00327831">
      <w:r>
        <w:rPr>
          <w:rFonts w:hint="eastAsia"/>
        </w:rPr>
        <w:t xml:space="preserve">As mentioned above, this project </w:t>
      </w:r>
      <w:r w:rsidR="005102E7">
        <w:t>starts</w:t>
      </w:r>
      <w:r w:rsidR="0024610F">
        <w:rPr>
          <w:rFonts w:hint="eastAsia"/>
        </w:rPr>
        <w:t xml:space="preserve"> with data collection. Since data </w:t>
      </w:r>
      <w:ins w:id="88" w:author="Fish" w:date="2019-10-19T12:42:00Z">
        <w:r w:rsidR="002766D5">
          <w:rPr>
            <w:rFonts w:hint="eastAsia"/>
          </w:rPr>
          <w:t>are</w:t>
        </w:r>
      </w:ins>
      <w:del w:id="89" w:author="Fish" w:date="2019-10-19T12:42:00Z">
        <w:r w:rsidR="0024610F" w:rsidDel="002766D5">
          <w:rPr>
            <w:rFonts w:hint="eastAsia"/>
          </w:rPr>
          <w:delText>is</w:delText>
        </w:r>
      </w:del>
      <w:r w:rsidR="0024610F">
        <w:rPr>
          <w:rFonts w:hint="eastAsia"/>
        </w:rPr>
        <w:t xml:space="preserve"> the basis of this project, it is worth spending </w:t>
      </w:r>
      <w:del w:id="90" w:author="Fish" w:date="2019-10-19T12:43:00Z">
        <w:r w:rsidR="0024610F" w:rsidDel="002766D5">
          <w:rPr>
            <w:rFonts w:hint="eastAsia"/>
          </w:rPr>
          <w:delText xml:space="preserve">more </w:delText>
        </w:r>
      </w:del>
      <w:ins w:id="91" w:author="Fish" w:date="2019-10-19T12:43:00Z">
        <w:r w:rsidR="002766D5">
          <w:rPr>
            <w:rFonts w:hint="eastAsia"/>
          </w:rPr>
          <w:t xml:space="preserve">a </w:t>
        </w:r>
        <w:proofErr w:type="spellStart"/>
        <w:r w:rsidR="002766D5">
          <w:rPr>
            <w:rFonts w:hint="eastAsia"/>
          </w:rPr>
          <w:t>propor</w:t>
        </w:r>
        <w:proofErr w:type="spellEnd"/>
        <w:r w:rsidR="002766D5">
          <w:rPr>
            <w:rFonts w:hint="eastAsia"/>
          </w:rPr>
          <w:t xml:space="preserve"> portion of project </w:t>
        </w:r>
      </w:ins>
      <w:r w:rsidR="0024610F">
        <w:rPr>
          <w:rFonts w:hint="eastAsia"/>
        </w:rPr>
        <w:t xml:space="preserve">time on data collection and preprocessing. </w:t>
      </w:r>
      <w:r w:rsidR="00930066">
        <w:rPr>
          <w:rFonts w:hint="eastAsia"/>
        </w:rPr>
        <w:t xml:space="preserve">Once the data is processed, </w:t>
      </w:r>
      <w:r w:rsidR="00A82E13">
        <w:rPr>
          <w:rFonts w:hint="eastAsia"/>
        </w:rPr>
        <w:t xml:space="preserve">re-implementation and algorithm design </w:t>
      </w:r>
      <w:r w:rsidR="009D4AC5">
        <w:rPr>
          <w:rFonts w:hint="eastAsia"/>
        </w:rPr>
        <w:t xml:space="preserve">will be commenced. </w:t>
      </w:r>
      <w:r w:rsidR="008D4849">
        <w:rPr>
          <w:rFonts w:hint="eastAsia"/>
        </w:rPr>
        <w:t>Ideal due</w:t>
      </w:r>
      <w:r w:rsidR="00075380">
        <w:rPr>
          <w:rFonts w:hint="eastAsia"/>
        </w:rPr>
        <w:t xml:space="preserve"> of those stages is be</w:t>
      </w:r>
      <w:r w:rsidR="00482475">
        <w:rPr>
          <w:rFonts w:hint="eastAsia"/>
        </w:rPr>
        <w:t>fore the end of autumn semester</w:t>
      </w:r>
      <w:r w:rsidR="00AE3B0D">
        <w:rPr>
          <w:rFonts w:hint="eastAsia"/>
        </w:rPr>
        <w:t xml:space="preserve"> (or before the start of spring semester)</w:t>
      </w:r>
      <w:r w:rsidR="00482475">
        <w:rPr>
          <w:rFonts w:hint="eastAsia"/>
        </w:rPr>
        <w:t xml:space="preserve">. In the spring semester, </w:t>
      </w:r>
      <w:r w:rsidR="00A2647B">
        <w:rPr>
          <w:rFonts w:hint="eastAsia"/>
        </w:rPr>
        <w:t>the focus will be experiment, evaluation, improvement and writing paper.</w:t>
      </w:r>
      <w:r w:rsidR="00AE3B0D">
        <w:rPr>
          <w:rFonts w:hint="eastAsia"/>
        </w:rPr>
        <w:t xml:space="preserve"> </w:t>
      </w:r>
      <w:r w:rsidR="0011676B">
        <w:rPr>
          <w:rFonts w:hint="eastAsia"/>
        </w:rPr>
        <w:t>Such arrangement ensures that the whole project runs</w:t>
      </w:r>
      <w:del w:id="92" w:author="Fish" w:date="2019-10-19T12:44:00Z">
        <w:r w:rsidR="0011676B" w:rsidDel="002766D5">
          <w:rPr>
            <w:rFonts w:hint="eastAsia"/>
          </w:rPr>
          <w:delText xml:space="preserve"> </w:delText>
        </w:r>
        <w:r w:rsidR="00A20051" w:rsidDel="002766D5">
          <w:rPr>
            <w:rFonts w:hint="eastAsia"/>
          </w:rPr>
          <w:delText>in</w:delText>
        </w:r>
      </w:del>
      <w:r w:rsidR="0011676B">
        <w:rPr>
          <w:rFonts w:hint="eastAsia"/>
        </w:rPr>
        <w:t xml:space="preserve"> stead</w:t>
      </w:r>
      <w:ins w:id="93" w:author="Fish" w:date="2019-10-19T12:44:00Z">
        <w:r w:rsidR="002766D5">
          <w:rPr>
            <w:rFonts w:hint="eastAsia"/>
          </w:rPr>
          <w:t>ily</w:t>
        </w:r>
      </w:ins>
      <w:del w:id="94" w:author="Fish" w:date="2019-10-19T12:44:00Z">
        <w:r w:rsidR="0011676B" w:rsidDel="002766D5">
          <w:rPr>
            <w:rFonts w:hint="eastAsia"/>
          </w:rPr>
          <w:delText>y</w:delText>
        </w:r>
      </w:del>
      <w:r w:rsidR="0011676B">
        <w:rPr>
          <w:rFonts w:hint="eastAsia"/>
        </w:rPr>
        <w:t xml:space="preserve"> </w:t>
      </w:r>
      <w:ins w:id="95" w:author="Fish" w:date="2019-10-19T12:44:00Z">
        <w:r w:rsidR="002766D5">
          <w:rPr>
            <w:rFonts w:hint="eastAsia"/>
          </w:rPr>
          <w:t>in the</w:t>
        </w:r>
      </w:ins>
      <w:del w:id="96" w:author="Fish" w:date="2019-10-19T12:44:00Z">
        <w:r w:rsidR="000C2DDC" w:rsidDel="002766D5">
          <w:rPr>
            <w:rFonts w:hint="eastAsia"/>
          </w:rPr>
          <w:delText>at</w:delText>
        </w:r>
        <w:r w:rsidR="0011676B" w:rsidDel="002766D5">
          <w:rPr>
            <w:rFonts w:hint="eastAsia"/>
          </w:rPr>
          <w:delText xml:space="preserve"> an</w:delText>
        </w:r>
      </w:del>
      <w:r w:rsidR="0011676B">
        <w:rPr>
          <w:rFonts w:hint="eastAsia"/>
        </w:rPr>
        <w:t xml:space="preserve"> early stage</w:t>
      </w:r>
      <w:r w:rsidR="000A5421">
        <w:rPr>
          <w:rFonts w:hint="eastAsia"/>
        </w:rPr>
        <w:t xml:space="preserve"> and reserves enough time for </w:t>
      </w:r>
      <w:r w:rsidR="000A5421">
        <w:t>handling</w:t>
      </w:r>
      <w:r w:rsidR="000A5421">
        <w:rPr>
          <w:rFonts w:hint="eastAsia"/>
        </w:rPr>
        <w:t xml:space="preserve"> </w:t>
      </w:r>
      <w:r w:rsidR="00BC776F">
        <w:t>contingency</w:t>
      </w:r>
      <w:r w:rsidR="000A5421">
        <w:rPr>
          <w:rFonts w:hint="eastAsia"/>
        </w:rPr>
        <w:t>.</w:t>
      </w:r>
      <w:r w:rsidR="00BC776F">
        <w:rPr>
          <w:rFonts w:hint="eastAsia"/>
        </w:rPr>
        <w:t xml:space="preserve"> The </w:t>
      </w:r>
      <w:r w:rsidR="00BC776F">
        <w:t>Gantt</w:t>
      </w:r>
      <w:r w:rsidR="00BC776F">
        <w:rPr>
          <w:rFonts w:hint="eastAsia"/>
        </w:rPr>
        <w:t xml:space="preserve"> chart following shows the preliminary schedule of this project, consisting </w:t>
      </w:r>
      <w:ins w:id="97" w:author="Fish" w:date="2019-10-19T12:44:00Z">
        <w:r w:rsidR="002766D5">
          <w:rPr>
            <w:rFonts w:hint="eastAsia"/>
          </w:rPr>
          <w:t xml:space="preserve">of </w:t>
        </w:r>
      </w:ins>
      <w:r w:rsidR="00BC776F">
        <w:rPr>
          <w:rFonts w:hint="eastAsia"/>
        </w:rPr>
        <w:t>tasks below</w:t>
      </w:r>
      <w:r w:rsidR="00792792">
        <w:rPr>
          <w:rFonts w:hint="eastAsia"/>
        </w:rPr>
        <w:t xml:space="preserve"> (note that </w:t>
      </w:r>
      <w:r w:rsidR="009F4C04">
        <w:rPr>
          <w:rFonts w:hint="eastAsia"/>
        </w:rPr>
        <w:t>events such as exams are exclude</w:t>
      </w:r>
      <w:r w:rsidR="000A43B5">
        <w:rPr>
          <w:rFonts w:hint="eastAsia"/>
        </w:rPr>
        <w:t>d</w:t>
      </w:r>
      <w:r w:rsidR="009F4C04">
        <w:rPr>
          <w:rFonts w:hint="eastAsia"/>
        </w:rPr>
        <w:t xml:space="preserve"> in this schedule</w:t>
      </w:r>
      <w:r w:rsidR="005E54D1">
        <w:t>, some tasks</w:t>
      </w:r>
      <w:r w:rsidR="007A6313">
        <w:t xml:space="preserve"> will commence in parallel</w:t>
      </w:r>
      <w:r w:rsidR="00792792">
        <w:rPr>
          <w:rFonts w:hint="eastAsia"/>
        </w:rPr>
        <w:t>)</w:t>
      </w:r>
      <w:r w:rsidR="00BC776F">
        <w:rPr>
          <w:rFonts w:hint="eastAsia"/>
        </w:rPr>
        <w:t>:</w:t>
      </w:r>
    </w:p>
    <w:p w:rsidR="00BC776F" w:rsidRDefault="00A36163">
      <w:r>
        <w:rPr>
          <w:rFonts w:hint="eastAsia"/>
        </w:rPr>
        <w:tab/>
      </w:r>
    </w:p>
    <w:p w:rsidR="00A36163" w:rsidRDefault="00DD064E" w:rsidP="00A3616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Literature search</w:t>
      </w:r>
      <w:r w:rsidR="009230A4">
        <w:rPr>
          <w:sz w:val="24"/>
          <w:szCs w:val="24"/>
          <w:lang w:eastAsia="zh-CN"/>
        </w:rPr>
        <w:t xml:space="preserve"> (</w:t>
      </w:r>
      <w:r w:rsidR="00322616">
        <w:rPr>
          <w:sz w:val="24"/>
          <w:szCs w:val="24"/>
          <w:lang w:eastAsia="zh-CN"/>
        </w:rPr>
        <w:t>3 weeks</w:t>
      </w:r>
      <w:r w:rsidR="009230A4">
        <w:rPr>
          <w:sz w:val="24"/>
          <w:szCs w:val="24"/>
          <w:lang w:eastAsia="zh-CN"/>
        </w:rPr>
        <w:t>)</w:t>
      </w:r>
    </w:p>
    <w:p w:rsidR="00DD064E" w:rsidRDefault="00DD064E" w:rsidP="00A36163">
      <w:pPr>
        <w:pStyle w:val="a3"/>
        <w:numPr>
          <w:ilvl w:val="0"/>
          <w:numId w:val="3"/>
        </w:numPr>
        <w:rPr>
          <w:sz w:val="24"/>
          <w:szCs w:val="24"/>
        </w:rPr>
      </w:pPr>
      <w:r w:rsidRPr="00DD064E">
        <w:rPr>
          <w:sz w:val="24"/>
          <w:szCs w:val="24"/>
        </w:rPr>
        <w:t>Complete project proposal</w:t>
      </w:r>
      <w:r w:rsidR="00322616">
        <w:rPr>
          <w:sz w:val="24"/>
          <w:szCs w:val="24"/>
        </w:rPr>
        <w:t xml:space="preserve"> (1-2</w:t>
      </w:r>
      <w:r w:rsidR="00A969C6">
        <w:rPr>
          <w:sz w:val="24"/>
          <w:szCs w:val="24"/>
        </w:rPr>
        <w:t xml:space="preserve"> </w:t>
      </w:r>
      <w:r w:rsidR="00322616">
        <w:rPr>
          <w:sz w:val="24"/>
          <w:szCs w:val="24"/>
        </w:rPr>
        <w:t>weeks)</w:t>
      </w:r>
    </w:p>
    <w:p w:rsidR="00DD064E" w:rsidRDefault="00DD064E" w:rsidP="00A3616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Data collection and preprocessing</w:t>
      </w:r>
      <w:r w:rsidR="00A969C6">
        <w:rPr>
          <w:sz w:val="24"/>
          <w:szCs w:val="24"/>
          <w:lang w:eastAsia="zh-CN"/>
        </w:rPr>
        <w:t xml:space="preserve"> (</w:t>
      </w:r>
      <w:r w:rsidR="00891222">
        <w:rPr>
          <w:sz w:val="24"/>
          <w:szCs w:val="24"/>
          <w:lang w:eastAsia="zh-CN"/>
        </w:rPr>
        <w:t>5</w:t>
      </w:r>
      <w:r w:rsidR="00A969C6">
        <w:rPr>
          <w:sz w:val="24"/>
          <w:szCs w:val="24"/>
          <w:lang w:eastAsia="zh-CN"/>
        </w:rPr>
        <w:t>-7 weeks)</w:t>
      </w:r>
    </w:p>
    <w:p w:rsidR="00DD064E" w:rsidRDefault="00DD064E" w:rsidP="00A3616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lastRenderedPageBreak/>
        <w:t>Write interim report</w:t>
      </w:r>
      <w:r w:rsidR="00236B6A">
        <w:rPr>
          <w:sz w:val="24"/>
          <w:szCs w:val="24"/>
          <w:lang w:eastAsia="zh-CN"/>
        </w:rPr>
        <w:t xml:space="preserve"> (7</w:t>
      </w:r>
      <w:r w:rsidR="00C77CC0">
        <w:rPr>
          <w:sz w:val="24"/>
          <w:szCs w:val="24"/>
          <w:lang w:eastAsia="zh-CN"/>
        </w:rPr>
        <w:t>-8</w:t>
      </w:r>
      <w:r w:rsidR="00236B6A">
        <w:rPr>
          <w:sz w:val="24"/>
          <w:szCs w:val="24"/>
          <w:lang w:eastAsia="zh-CN"/>
        </w:rPr>
        <w:t xml:space="preserve"> weeks)</w:t>
      </w:r>
    </w:p>
    <w:p w:rsidR="003C4FDA" w:rsidRDefault="00521919" w:rsidP="00A3616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Algorithm design and implementation</w:t>
      </w:r>
      <w:r w:rsidR="00832690">
        <w:rPr>
          <w:sz w:val="24"/>
          <w:szCs w:val="24"/>
          <w:lang w:eastAsia="zh-CN"/>
        </w:rPr>
        <w:t xml:space="preserve"> (</w:t>
      </w:r>
      <w:r w:rsidR="00220CD0">
        <w:rPr>
          <w:sz w:val="24"/>
          <w:szCs w:val="24"/>
          <w:lang w:eastAsia="zh-CN"/>
        </w:rPr>
        <w:t xml:space="preserve">about </w:t>
      </w:r>
      <w:r w:rsidR="00832690">
        <w:rPr>
          <w:sz w:val="24"/>
          <w:szCs w:val="24"/>
          <w:lang w:eastAsia="zh-CN"/>
        </w:rPr>
        <w:t>10</w:t>
      </w:r>
      <w:r w:rsidR="00FA689D">
        <w:rPr>
          <w:sz w:val="24"/>
          <w:szCs w:val="24"/>
          <w:lang w:eastAsia="zh-CN"/>
        </w:rPr>
        <w:t>-13</w:t>
      </w:r>
      <w:r w:rsidR="00B97F4E">
        <w:rPr>
          <w:sz w:val="24"/>
          <w:szCs w:val="24"/>
          <w:lang w:eastAsia="zh-CN"/>
        </w:rPr>
        <w:t xml:space="preserve"> </w:t>
      </w:r>
      <w:r w:rsidR="00832690">
        <w:rPr>
          <w:sz w:val="24"/>
          <w:szCs w:val="24"/>
          <w:lang w:eastAsia="zh-CN"/>
        </w:rPr>
        <w:t>weeks)</w:t>
      </w:r>
    </w:p>
    <w:p w:rsidR="00521919" w:rsidRDefault="00521919" w:rsidP="00A3616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Write final </w:t>
      </w:r>
      <w:r w:rsidR="00B71FFC">
        <w:rPr>
          <w:rFonts w:hint="eastAsia"/>
          <w:sz w:val="24"/>
          <w:szCs w:val="24"/>
          <w:lang w:eastAsia="zh-CN"/>
        </w:rPr>
        <w:t>dissertation</w:t>
      </w:r>
      <w:r w:rsidR="00D05179">
        <w:rPr>
          <w:sz w:val="24"/>
          <w:szCs w:val="24"/>
          <w:lang w:eastAsia="zh-CN"/>
        </w:rPr>
        <w:t xml:space="preserve"> (</w:t>
      </w:r>
      <w:r w:rsidR="003E4FF3">
        <w:rPr>
          <w:sz w:val="24"/>
          <w:szCs w:val="24"/>
          <w:lang w:eastAsia="zh-CN"/>
        </w:rPr>
        <w:t>at most 16 weeks</w:t>
      </w:r>
      <w:r w:rsidR="00D05179">
        <w:rPr>
          <w:sz w:val="24"/>
          <w:szCs w:val="24"/>
          <w:lang w:eastAsia="zh-CN"/>
        </w:rPr>
        <w:t>)</w:t>
      </w:r>
    </w:p>
    <w:p w:rsidR="00521919" w:rsidRDefault="00B71FFC" w:rsidP="00A3616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R</w:t>
      </w:r>
      <w:r w:rsidR="00521919">
        <w:rPr>
          <w:rFonts w:hint="eastAsia"/>
          <w:sz w:val="24"/>
          <w:szCs w:val="24"/>
          <w:lang w:eastAsia="zh-CN"/>
        </w:rPr>
        <w:t>e</w:t>
      </w:r>
      <w:r>
        <w:rPr>
          <w:rFonts w:hint="eastAsia"/>
          <w:sz w:val="24"/>
          <w:szCs w:val="24"/>
          <w:lang w:eastAsia="zh-CN"/>
        </w:rPr>
        <w:t>-implement other</w:t>
      </w:r>
      <w:r>
        <w:rPr>
          <w:sz w:val="24"/>
          <w:szCs w:val="24"/>
          <w:lang w:eastAsia="zh-CN"/>
        </w:rPr>
        <w:t>s’</w:t>
      </w:r>
      <w:r>
        <w:rPr>
          <w:rFonts w:hint="eastAsia"/>
          <w:sz w:val="24"/>
          <w:szCs w:val="24"/>
          <w:lang w:eastAsia="zh-CN"/>
        </w:rPr>
        <w:t xml:space="preserve"> work</w:t>
      </w:r>
      <w:r w:rsidR="00D05179">
        <w:rPr>
          <w:sz w:val="24"/>
          <w:szCs w:val="24"/>
          <w:lang w:eastAsia="zh-CN"/>
        </w:rPr>
        <w:t xml:space="preserve"> (</w:t>
      </w:r>
      <w:r w:rsidR="00AE3A7C">
        <w:rPr>
          <w:sz w:val="24"/>
          <w:szCs w:val="24"/>
          <w:lang w:eastAsia="zh-CN"/>
        </w:rPr>
        <w:t>about 6 weeks</w:t>
      </w:r>
      <w:r w:rsidR="00D05179">
        <w:rPr>
          <w:sz w:val="24"/>
          <w:szCs w:val="24"/>
          <w:lang w:eastAsia="zh-CN"/>
        </w:rPr>
        <w:t>)</w:t>
      </w:r>
    </w:p>
    <w:p w:rsidR="00B71FFC" w:rsidRDefault="00B71FFC" w:rsidP="00A36163">
      <w:pPr>
        <w:pStyle w:val="a3"/>
        <w:numPr>
          <w:ilvl w:val="0"/>
          <w:numId w:val="3"/>
        </w:numPr>
        <w:rPr>
          <w:sz w:val="24"/>
          <w:szCs w:val="24"/>
        </w:rPr>
      </w:pPr>
      <w:r w:rsidRPr="00B71FFC">
        <w:rPr>
          <w:sz w:val="24"/>
          <w:szCs w:val="24"/>
          <w:lang w:eastAsia="zh-CN"/>
        </w:rPr>
        <w:t>Test and evaluate the performance of the algorithm</w:t>
      </w:r>
      <w:r w:rsidR="00162303">
        <w:rPr>
          <w:rFonts w:hint="eastAsia"/>
          <w:sz w:val="24"/>
          <w:szCs w:val="24"/>
          <w:lang w:eastAsia="zh-CN"/>
        </w:rPr>
        <w:t xml:space="preserve"> and compare with previous work</w:t>
      </w:r>
      <w:r w:rsidR="00E02FDC">
        <w:rPr>
          <w:sz w:val="24"/>
          <w:szCs w:val="24"/>
          <w:lang w:eastAsia="zh-CN"/>
        </w:rPr>
        <w:t xml:space="preserve"> (2-3 weeks)</w:t>
      </w:r>
    </w:p>
    <w:p w:rsidR="00792792" w:rsidRDefault="00792792" w:rsidP="00A3616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Review the whole project</w:t>
      </w:r>
      <w:r w:rsidR="00977B56">
        <w:rPr>
          <w:rFonts w:hint="eastAsia"/>
          <w:sz w:val="24"/>
          <w:szCs w:val="24"/>
          <w:lang w:eastAsia="zh-CN"/>
        </w:rPr>
        <w:t xml:space="preserve"> and do final adjustment</w:t>
      </w:r>
      <w:r w:rsidR="00634EC5">
        <w:rPr>
          <w:sz w:val="24"/>
          <w:szCs w:val="24"/>
          <w:lang w:eastAsia="zh-CN"/>
        </w:rPr>
        <w:t xml:space="preserve"> (5 weeks)</w:t>
      </w:r>
    </w:p>
    <w:p w:rsidR="00D46D0C" w:rsidRDefault="00D46D0C" w:rsidP="00A3616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Prepare </w:t>
      </w:r>
      <w:r w:rsidR="001972A9">
        <w:rPr>
          <w:rFonts w:hint="eastAsia"/>
          <w:sz w:val="24"/>
          <w:szCs w:val="24"/>
          <w:lang w:eastAsia="zh-CN"/>
        </w:rPr>
        <w:t xml:space="preserve">for </w:t>
      </w:r>
      <w:r>
        <w:rPr>
          <w:rFonts w:hint="eastAsia"/>
          <w:sz w:val="24"/>
          <w:szCs w:val="24"/>
          <w:lang w:eastAsia="zh-CN"/>
        </w:rPr>
        <w:t>demonstration</w:t>
      </w:r>
      <w:r w:rsidR="00634EC5">
        <w:rPr>
          <w:sz w:val="24"/>
          <w:szCs w:val="24"/>
          <w:lang w:eastAsia="zh-CN"/>
        </w:rPr>
        <w:t xml:space="preserve"> (2 weeks)</w:t>
      </w:r>
    </w:p>
    <w:p w:rsidR="00E536CF" w:rsidRDefault="00E536CF" w:rsidP="00E536CF"/>
    <w:p w:rsidR="00EE3D04" w:rsidRPr="00EE3D04" w:rsidRDefault="008167E9" w:rsidP="00EE3D04">
      <w:r>
        <w:rPr>
          <w:rFonts w:eastAsia="微软雅黑"/>
          <w:noProof/>
          <w:color w:val="000000"/>
          <w:sz w:val="22"/>
          <w:szCs w:val="22"/>
          <w:shd w:val="clear" w:color="auto" w:fill="FFFFFF"/>
        </w:rPr>
        <w:drawing>
          <wp:inline distT="0" distB="0" distL="0" distR="0">
            <wp:extent cx="6188710" cy="111600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19-10-1709.05.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739" cy="11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E9" w:rsidRPr="008B5891" w:rsidRDefault="008A67E9">
      <w:pPr>
        <w:rPr>
          <w:sz w:val="26"/>
          <w:szCs w:val="26"/>
        </w:rPr>
      </w:pPr>
    </w:p>
    <w:p w:rsidR="00026F5E" w:rsidRDefault="00026F5E">
      <w:pPr>
        <w:rPr>
          <w:sz w:val="26"/>
          <w:szCs w:val="26"/>
        </w:rPr>
      </w:pPr>
      <w:r w:rsidRPr="008B5891">
        <w:rPr>
          <w:sz w:val="26"/>
          <w:szCs w:val="26"/>
        </w:rPr>
        <w:t>Reference</w:t>
      </w:r>
      <w:r w:rsidR="001548F1">
        <w:rPr>
          <w:rFonts w:hint="eastAsia"/>
          <w:sz w:val="26"/>
          <w:szCs w:val="26"/>
        </w:rPr>
        <w:t>s</w:t>
      </w:r>
      <w:r w:rsidR="001548F1">
        <w:rPr>
          <w:sz w:val="26"/>
          <w:szCs w:val="26"/>
        </w:rPr>
        <w:t>:</w:t>
      </w:r>
    </w:p>
    <w:p w:rsidR="001548F1" w:rsidRPr="008B5891" w:rsidRDefault="001548F1">
      <w:pPr>
        <w:rPr>
          <w:sz w:val="26"/>
          <w:szCs w:val="26"/>
        </w:rPr>
      </w:pPr>
    </w:p>
    <w:p w:rsidR="00684438" w:rsidRPr="00DE14CB" w:rsidRDefault="00026F5E" w:rsidP="00026F5E">
      <w:pPr>
        <w:rPr>
          <w:rFonts w:eastAsia="微软雅黑"/>
          <w:color w:val="000000"/>
          <w:sz w:val="22"/>
          <w:szCs w:val="22"/>
          <w:shd w:val="clear" w:color="auto" w:fill="FFFFFF"/>
        </w:rPr>
      </w:pPr>
      <w:r w:rsidRPr="00026F5E">
        <w:rPr>
          <w:rFonts w:eastAsia="Times New Roman"/>
          <w:sz w:val="22"/>
          <w:szCs w:val="22"/>
        </w:rPr>
        <w:t xml:space="preserve">[1] </w:t>
      </w:r>
      <w:r w:rsidR="002701D0" w:rsidRPr="003151A0">
        <w:rPr>
          <w:rFonts w:eastAsia="微软雅黑"/>
          <w:color w:val="000000"/>
          <w:sz w:val="22"/>
          <w:szCs w:val="22"/>
          <w:shd w:val="clear" w:color="auto" w:fill="FFFFFF"/>
        </w:rPr>
        <w:t>Schmidt, Charles W. . "Trending Now: Using Social Media to Predict and Track Disease Outbreaks." </w:t>
      </w:r>
      <w:r w:rsidR="002701D0" w:rsidRPr="003151A0">
        <w:rPr>
          <w:rFonts w:eastAsia="微软雅黑"/>
          <w:i/>
          <w:iCs/>
          <w:color w:val="000000"/>
          <w:sz w:val="22"/>
          <w:szCs w:val="22"/>
          <w:shd w:val="clear" w:color="auto" w:fill="FFFFFF"/>
        </w:rPr>
        <w:t>Environmental Health Perspectives</w:t>
      </w:r>
      <w:r w:rsidR="002701D0" w:rsidRPr="003151A0">
        <w:rPr>
          <w:rFonts w:eastAsia="微软雅黑"/>
          <w:color w:val="000000"/>
          <w:sz w:val="22"/>
          <w:szCs w:val="22"/>
          <w:shd w:val="clear" w:color="auto" w:fill="FFFFFF"/>
        </w:rPr>
        <w:t> 120.1(2012):a30-a33.</w:t>
      </w:r>
    </w:p>
    <w:p w:rsidR="00684438" w:rsidRPr="00DE14CB" w:rsidRDefault="003B4160" w:rsidP="00A9743C">
      <w:pPr>
        <w:rPr>
          <w:rFonts w:eastAsia="微软雅黑"/>
          <w:color w:val="000000"/>
          <w:sz w:val="22"/>
          <w:szCs w:val="22"/>
          <w:shd w:val="clear" w:color="auto" w:fill="FFFFFF"/>
        </w:rPr>
      </w:pPr>
      <w:r w:rsidRPr="003151A0">
        <w:rPr>
          <w:rFonts w:eastAsia="Times New Roman"/>
          <w:sz w:val="22"/>
          <w:szCs w:val="22"/>
        </w:rPr>
        <w:t>[2]</w:t>
      </w:r>
      <w:r w:rsidR="00A9743C" w:rsidRPr="003151A0">
        <w:rPr>
          <w:rFonts w:eastAsia="微软雅黑"/>
          <w:color w:val="000000"/>
          <w:sz w:val="22"/>
          <w:szCs w:val="22"/>
          <w:shd w:val="clear" w:color="auto" w:fill="FFFFFF"/>
        </w:rPr>
        <w:t xml:space="preserve"> Elkin, Lauren S , et al. "Network based model of social media big data predicts contagious disease diffusion." </w:t>
      </w:r>
      <w:r w:rsidR="00A9743C" w:rsidRPr="003151A0">
        <w:rPr>
          <w:rFonts w:eastAsia="微软雅黑"/>
          <w:i/>
          <w:iCs/>
          <w:color w:val="000000"/>
          <w:sz w:val="22"/>
          <w:szCs w:val="22"/>
          <w:shd w:val="clear" w:color="auto" w:fill="FFFFFF"/>
        </w:rPr>
        <w:t>Information Discovery and Delivery</w:t>
      </w:r>
      <w:r w:rsidR="00A9743C" w:rsidRPr="003151A0">
        <w:rPr>
          <w:rFonts w:eastAsia="微软雅黑"/>
          <w:color w:val="000000"/>
          <w:sz w:val="22"/>
          <w:szCs w:val="22"/>
          <w:shd w:val="clear" w:color="auto" w:fill="FFFFFF"/>
        </w:rPr>
        <w:t> (2017):00-00.</w:t>
      </w:r>
    </w:p>
    <w:p w:rsidR="00684438" w:rsidRPr="003151A0" w:rsidRDefault="008B5472" w:rsidP="00A9743C">
      <w:pPr>
        <w:rPr>
          <w:rFonts w:eastAsia="微软雅黑"/>
          <w:color w:val="000000"/>
          <w:sz w:val="22"/>
          <w:szCs w:val="22"/>
          <w:shd w:val="clear" w:color="auto" w:fill="FFFFFF"/>
        </w:rPr>
      </w:pPr>
      <w:r w:rsidRPr="003151A0">
        <w:rPr>
          <w:rFonts w:eastAsia="Times New Roman"/>
          <w:sz w:val="22"/>
          <w:szCs w:val="22"/>
        </w:rPr>
        <w:t>[3]</w:t>
      </w:r>
      <w:r w:rsidR="00A9743C" w:rsidRPr="003151A0">
        <w:rPr>
          <w:rFonts w:eastAsia="微软雅黑"/>
          <w:color w:val="000000"/>
          <w:sz w:val="22"/>
          <w:szCs w:val="22"/>
          <w:shd w:val="clear" w:color="auto" w:fill="FFFFFF"/>
        </w:rPr>
        <w:t xml:space="preserve"> Chen, </w:t>
      </w:r>
      <w:proofErr w:type="spellStart"/>
      <w:r w:rsidR="00A9743C" w:rsidRPr="003151A0">
        <w:rPr>
          <w:rFonts w:eastAsia="微软雅黑"/>
          <w:color w:val="000000"/>
          <w:sz w:val="22"/>
          <w:szCs w:val="22"/>
          <w:shd w:val="clear" w:color="auto" w:fill="FFFFFF"/>
        </w:rPr>
        <w:t>Yuanfang</w:t>
      </w:r>
      <w:proofErr w:type="spellEnd"/>
      <w:r w:rsidR="00A9743C" w:rsidRPr="003151A0">
        <w:rPr>
          <w:rFonts w:eastAsia="微软雅黑"/>
          <w:color w:val="000000"/>
          <w:sz w:val="22"/>
          <w:szCs w:val="22"/>
          <w:shd w:val="clear" w:color="auto" w:fill="FFFFFF"/>
        </w:rPr>
        <w:t xml:space="preserve"> , et al. "Reality Mining: A Prediction Algorithm for Disease Dynamics based on Mobile Big Data." </w:t>
      </w:r>
      <w:r w:rsidR="00A9743C" w:rsidRPr="003151A0">
        <w:rPr>
          <w:rFonts w:eastAsia="微软雅黑"/>
          <w:i/>
          <w:iCs/>
          <w:color w:val="000000"/>
          <w:sz w:val="22"/>
          <w:szCs w:val="22"/>
          <w:shd w:val="clear" w:color="auto" w:fill="FFFFFF"/>
        </w:rPr>
        <w:t>Information Sciences</w:t>
      </w:r>
      <w:r w:rsidR="00A9743C" w:rsidRPr="003151A0">
        <w:rPr>
          <w:rFonts w:eastAsia="微软雅黑"/>
          <w:color w:val="000000"/>
          <w:sz w:val="22"/>
          <w:szCs w:val="22"/>
          <w:shd w:val="clear" w:color="auto" w:fill="FFFFFF"/>
        </w:rPr>
        <w:t> (2016):S002002551630559X.</w:t>
      </w:r>
    </w:p>
    <w:p w:rsidR="00684438" w:rsidRPr="00DE14CB" w:rsidRDefault="00A9743C" w:rsidP="00BC67B8">
      <w:pPr>
        <w:rPr>
          <w:rFonts w:eastAsia="Times New Roman"/>
          <w:sz w:val="22"/>
          <w:szCs w:val="22"/>
        </w:rPr>
      </w:pPr>
      <w:r w:rsidRPr="003151A0">
        <w:rPr>
          <w:rFonts w:eastAsia="微软雅黑"/>
          <w:color w:val="000000"/>
          <w:sz w:val="22"/>
          <w:szCs w:val="22"/>
          <w:shd w:val="clear" w:color="auto" w:fill="FFFFFF"/>
        </w:rPr>
        <w:t>[4]</w:t>
      </w:r>
      <w:r w:rsidR="00BC67B8" w:rsidRPr="003151A0">
        <w:rPr>
          <w:rFonts w:eastAsia="微软雅黑"/>
          <w:color w:val="000000"/>
          <w:sz w:val="22"/>
          <w:szCs w:val="22"/>
          <w:shd w:val="clear" w:color="auto" w:fill="FFFFFF"/>
        </w:rPr>
        <w:t xml:space="preserve"> </w:t>
      </w:r>
      <w:r w:rsidR="00AF6F85" w:rsidRPr="00AF6F85">
        <w:rPr>
          <w:rFonts w:eastAsia="微软雅黑"/>
          <w:color w:val="000000"/>
          <w:sz w:val="22"/>
          <w:szCs w:val="22"/>
          <w:shd w:val="clear" w:color="auto" w:fill="FFFFFF"/>
        </w:rPr>
        <w:t xml:space="preserve">Alessio, </w:t>
      </w:r>
      <w:proofErr w:type="spellStart"/>
      <w:r w:rsidR="00AF6F85" w:rsidRPr="00AF6F85">
        <w:rPr>
          <w:rFonts w:eastAsia="微软雅黑"/>
          <w:color w:val="000000"/>
          <w:sz w:val="22"/>
          <w:szCs w:val="22"/>
          <w:shd w:val="clear" w:color="auto" w:fill="FFFFFF"/>
        </w:rPr>
        <w:t>Signorini</w:t>
      </w:r>
      <w:proofErr w:type="spellEnd"/>
      <w:r w:rsidR="00AF6F85" w:rsidRPr="00AF6F85">
        <w:rPr>
          <w:rFonts w:eastAsia="微软雅黑"/>
          <w:color w:val="000000"/>
          <w:sz w:val="22"/>
          <w:szCs w:val="22"/>
          <w:shd w:val="clear" w:color="auto" w:fill="FFFFFF"/>
        </w:rPr>
        <w:t xml:space="preserve"> , et al. "The Use of Twitter to Track Levels of Disease Activity and Public Concern in the U.S. during the Influenza A H1N1 Pandemic." </w:t>
      </w:r>
      <w:proofErr w:type="spellStart"/>
      <w:r w:rsidR="00AF6F85" w:rsidRPr="00AF6F85">
        <w:rPr>
          <w:rFonts w:eastAsia="微软雅黑"/>
          <w:i/>
          <w:iCs/>
          <w:color w:val="000000"/>
          <w:sz w:val="22"/>
          <w:szCs w:val="22"/>
          <w:shd w:val="clear" w:color="auto" w:fill="FFFFFF"/>
        </w:rPr>
        <w:t>PLoS</w:t>
      </w:r>
      <w:proofErr w:type="spellEnd"/>
      <w:r w:rsidR="00AF6F85" w:rsidRPr="00AF6F85">
        <w:rPr>
          <w:rFonts w:eastAsia="微软雅黑"/>
          <w:i/>
          <w:iCs/>
          <w:color w:val="000000"/>
          <w:sz w:val="22"/>
          <w:szCs w:val="22"/>
          <w:shd w:val="clear" w:color="auto" w:fill="FFFFFF"/>
        </w:rPr>
        <w:t xml:space="preserve"> ONE</w:t>
      </w:r>
      <w:r w:rsidR="00AF6F85" w:rsidRPr="00AF6F85">
        <w:rPr>
          <w:rFonts w:eastAsia="微软雅黑"/>
          <w:color w:val="000000"/>
          <w:sz w:val="22"/>
          <w:szCs w:val="22"/>
          <w:shd w:val="clear" w:color="auto" w:fill="FFFFFF"/>
        </w:rPr>
        <w:t> 6.5(2011):e19467-.</w:t>
      </w:r>
    </w:p>
    <w:p w:rsidR="00684438" w:rsidRPr="00DE14CB" w:rsidRDefault="003B4CF2" w:rsidP="00603AE5">
      <w:pPr>
        <w:rPr>
          <w:rFonts w:eastAsia="微软雅黑"/>
          <w:color w:val="000000"/>
          <w:sz w:val="22"/>
          <w:szCs w:val="22"/>
          <w:shd w:val="clear" w:color="auto" w:fill="FFFFFF"/>
        </w:rPr>
      </w:pPr>
      <w:r w:rsidRPr="003151A0">
        <w:rPr>
          <w:rFonts w:eastAsia="微软雅黑"/>
          <w:color w:val="000000"/>
          <w:sz w:val="22"/>
          <w:szCs w:val="22"/>
          <w:shd w:val="clear" w:color="auto" w:fill="FFFFFF"/>
        </w:rPr>
        <w:t>[5]</w:t>
      </w:r>
      <w:r w:rsidR="00603AE5" w:rsidRPr="003151A0">
        <w:rPr>
          <w:rFonts w:eastAsia="微软雅黑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03AE5" w:rsidRPr="003151A0">
        <w:rPr>
          <w:rFonts w:eastAsia="微软雅黑"/>
          <w:color w:val="000000"/>
          <w:sz w:val="22"/>
          <w:szCs w:val="22"/>
          <w:shd w:val="clear" w:color="auto" w:fill="FFFFFF"/>
        </w:rPr>
        <w:t>Sadilek</w:t>
      </w:r>
      <w:proofErr w:type="spellEnd"/>
      <w:r w:rsidR="00603AE5" w:rsidRPr="003151A0">
        <w:rPr>
          <w:rFonts w:eastAsia="微软雅黑"/>
          <w:color w:val="000000"/>
          <w:sz w:val="22"/>
          <w:szCs w:val="22"/>
          <w:shd w:val="clear" w:color="auto" w:fill="FFFFFF"/>
        </w:rPr>
        <w:t xml:space="preserve">, Adam, H. Kautz, and V. </w:t>
      </w:r>
      <w:proofErr w:type="spellStart"/>
      <w:r w:rsidR="00603AE5" w:rsidRPr="003151A0">
        <w:rPr>
          <w:rFonts w:eastAsia="微软雅黑"/>
          <w:color w:val="000000"/>
          <w:sz w:val="22"/>
          <w:szCs w:val="22"/>
          <w:shd w:val="clear" w:color="auto" w:fill="FFFFFF"/>
        </w:rPr>
        <w:t>Silenzio</w:t>
      </w:r>
      <w:proofErr w:type="spellEnd"/>
      <w:r w:rsidR="00603AE5" w:rsidRPr="003151A0">
        <w:rPr>
          <w:rFonts w:eastAsia="微软雅黑"/>
          <w:color w:val="000000"/>
          <w:sz w:val="22"/>
          <w:szCs w:val="22"/>
          <w:shd w:val="clear" w:color="auto" w:fill="FFFFFF"/>
        </w:rPr>
        <w:t>. "Predicting Disease Transmission from Geo-Tagged Micro-Blog Data." </w:t>
      </w:r>
      <w:r w:rsidR="00603AE5" w:rsidRPr="003151A0">
        <w:rPr>
          <w:rFonts w:eastAsia="微软雅黑"/>
          <w:i/>
          <w:iCs/>
          <w:color w:val="000000"/>
          <w:sz w:val="22"/>
          <w:szCs w:val="22"/>
          <w:shd w:val="clear" w:color="auto" w:fill="FFFFFF"/>
        </w:rPr>
        <w:t xml:space="preserve">Twenty-sixth </w:t>
      </w:r>
      <w:proofErr w:type="spellStart"/>
      <w:r w:rsidR="00603AE5" w:rsidRPr="003151A0">
        <w:rPr>
          <w:rFonts w:eastAsia="微软雅黑"/>
          <w:i/>
          <w:iCs/>
          <w:color w:val="000000"/>
          <w:sz w:val="22"/>
          <w:szCs w:val="22"/>
          <w:shd w:val="clear" w:color="auto" w:fill="FFFFFF"/>
        </w:rPr>
        <w:t>Aaai</w:t>
      </w:r>
      <w:proofErr w:type="spellEnd"/>
      <w:r w:rsidR="00603AE5" w:rsidRPr="003151A0">
        <w:rPr>
          <w:rFonts w:eastAsia="微软雅黑"/>
          <w:i/>
          <w:iCs/>
          <w:color w:val="000000"/>
          <w:sz w:val="22"/>
          <w:szCs w:val="22"/>
          <w:shd w:val="clear" w:color="auto" w:fill="FFFFFF"/>
        </w:rPr>
        <w:t xml:space="preserve"> Conference on Artificial Intelligence</w:t>
      </w:r>
      <w:r w:rsidR="00603AE5" w:rsidRPr="003151A0">
        <w:rPr>
          <w:rFonts w:eastAsia="微软雅黑"/>
          <w:color w:val="000000"/>
          <w:sz w:val="22"/>
          <w:szCs w:val="22"/>
          <w:shd w:val="clear" w:color="auto" w:fill="FFFFFF"/>
        </w:rPr>
        <w:t> 2012.</w:t>
      </w:r>
    </w:p>
    <w:p w:rsidR="00684438" w:rsidRPr="003151A0" w:rsidRDefault="00603AE5" w:rsidP="00712881">
      <w:pPr>
        <w:rPr>
          <w:rFonts w:eastAsia="微软雅黑"/>
          <w:color w:val="000000"/>
          <w:sz w:val="22"/>
          <w:szCs w:val="22"/>
          <w:shd w:val="clear" w:color="auto" w:fill="FFFFFF"/>
        </w:rPr>
      </w:pPr>
      <w:r w:rsidRPr="003151A0">
        <w:rPr>
          <w:rFonts w:eastAsia="Times New Roman"/>
          <w:sz w:val="22"/>
          <w:szCs w:val="22"/>
        </w:rPr>
        <w:t>[6]</w:t>
      </w:r>
      <w:r w:rsidR="00712881" w:rsidRPr="003151A0">
        <w:rPr>
          <w:rFonts w:eastAsia="微软雅黑"/>
          <w:color w:val="000000"/>
          <w:sz w:val="22"/>
          <w:szCs w:val="22"/>
          <w:shd w:val="clear" w:color="auto" w:fill="FFFFFF"/>
        </w:rPr>
        <w:t xml:space="preserve"> Chen, Min , et al. "Disease Prediction by Machine Learning over Big Data from Healthcare Communities." </w:t>
      </w:r>
      <w:r w:rsidR="00712881" w:rsidRPr="003151A0">
        <w:rPr>
          <w:rFonts w:eastAsia="微软雅黑"/>
          <w:i/>
          <w:iCs/>
          <w:color w:val="000000"/>
          <w:sz w:val="22"/>
          <w:szCs w:val="22"/>
          <w:shd w:val="clear" w:color="auto" w:fill="FFFFFF"/>
        </w:rPr>
        <w:t>IEEE Access</w:t>
      </w:r>
      <w:r w:rsidR="00712881" w:rsidRPr="003151A0">
        <w:rPr>
          <w:rFonts w:eastAsia="微软雅黑"/>
          <w:color w:val="000000"/>
          <w:sz w:val="22"/>
          <w:szCs w:val="22"/>
          <w:shd w:val="clear" w:color="auto" w:fill="FFFFFF"/>
        </w:rPr>
        <w:t> (2017):1-1.</w:t>
      </w:r>
    </w:p>
    <w:p w:rsidR="00684438" w:rsidRPr="00DE14CB" w:rsidRDefault="00C3327E" w:rsidP="00C3327E">
      <w:pPr>
        <w:rPr>
          <w:rFonts w:eastAsia="微软雅黑"/>
          <w:color w:val="000000"/>
          <w:sz w:val="22"/>
          <w:szCs w:val="22"/>
          <w:shd w:val="clear" w:color="auto" w:fill="FFFFFF"/>
        </w:rPr>
      </w:pPr>
      <w:r w:rsidRPr="003151A0">
        <w:rPr>
          <w:rFonts w:eastAsia="微软雅黑"/>
          <w:color w:val="000000"/>
          <w:sz w:val="22"/>
          <w:szCs w:val="22"/>
          <w:shd w:val="clear" w:color="auto" w:fill="FFFFFF"/>
        </w:rPr>
        <w:t>[7] Lee, Kathy , A. Agrawal , and A. Choudhary . "Real-Time Disease Surveillance Using Twitter Data: Demonstration on Flu and Cancer." </w:t>
      </w:r>
      <w:proofErr w:type="spellStart"/>
      <w:r w:rsidRPr="003151A0">
        <w:rPr>
          <w:rFonts w:eastAsia="微软雅黑"/>
          <w:i/>
          <w:iCs/>
          <w:color w:val="000000"/>
          <w:sz w:val="22"/>
          <w:szCs w:val="22"/>
          <w:shd w:val="clear" w:color="auto" w:fill="FFFFFF"/>
        </w:rPr>
        <w:t>Acm</w:t>
      </w:r>
      <w:proofErr w:type="spellEnd"/>
      <w:r w:rsidRPr="003151A0">
        <w:rPr>
          <w:rFonts w:eastAsia="微软雅黑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151A0">
        <w:rPr>
          <w:rFonts w:eastAsia="微软雅黑"/>
          <w:i/>
          <w:iCs/>
          <w:color w:val="000000"/>
          <w:sz w:val="22"/>
          <w:szCs w:val="22"/>
          <w:shd w:val="clear" w:color="auto" w:fill="FFFFFF"/>
        </w:rPr>
        <w:t>Sigkdd</w:t>
      </w:r>
      <w:proofErr w:type="spellEnd"/>
      <w:r w:rsidRPr="003151A0">
        <w:rPr>
          <w:rFonts w:eastAsia="微软雅黑"/>
          <w:i/>
          <w:iCs/>
          <w:color w:val="000000"/>
          <w:sz w:val="22"/>
          <w:szCs w:val="22"/>
          <w:shd w:val="clear" w:color="auto" w:fill="FFFFFF"/>
        </w:rPr>
        <w:t xml:space="preserve"> International Conference on Knowledge Discovery &amp; Data Mining</w:t>
      </w:r>
      <w:r w:rsidRPr="003151A0">
        <w:rPr>
          <w:rFonts w:eastAsia="微软雅黑"/>
          <w:color w:val="000000"/>
          <w:sz w:val="22"/>
          <w:szCs w:val="22"/>
          <w:shd w:val="clear" w:color="auto" w:fill="FFFFFF"/>
        </w:rPr>
        <w:t> ACM, 2013.</w:t>
      </w:r>
    </w:p>
    <w:p w:rsidR="00684438" w:rsidRPr="003151A0" w:rsidRDefault="00352965" w:rsidP="00352965">
      <w:pPr>
        <w:rPr>
          <w:rFonts w:eastAsia="微软雅黑"/>
          <w:color w:val="000000"/>
          <w:sz w:val="22"/>
          <w:szCs w:val="22"/>
          <w:shd w:val="clear" w:color="auto" w:fill="FFFFFF"/>
        </w:rPr>
      </w:pPr>
      <w:r w:rsidRPr="003151A0">
        <w:rPr>
          <w:rFonts w:eastAsia="Times New Roman"/>
          <w:sz w:val="22"/>
          <w:szCs w:val="22"/>
        </w:rPr>
        <w:t>[8]</w:t>
      </w:r>
      <w:r w:rsidRPr="003151A0">
        <w:rPr>
          <w:rFonts w:eastAsia="微软雅黑"/>
          <w:color w:val="000000"/>
          <w:sz w:val="22"/>
          <w:szCs w:val="22"/>
          <w:shd w:val="clear" w:color="auto" w:fill="FFFFFF"/>
        </w:rPr>
        <w:t xml:space="preserve"> Ginsberg, Jeremy . "Detecting influenza epidemics using search engine query data." </w:t>
      </w:r>
      <w:r w:rsidRPr="003151A0">
        <w:rPr>
          <w:rFonts w:eastAsia="微软雅黑"/>
          <w:i/>
          <w:iCs/>
          <w:color w:val="000000"/>
          <w:sz w:val="22"/>
          <w:szCs w:val="22"/>
          <w:shd w:val="clear" w:color="auto" w:fill="FFFFFF"/>
        </w:rPr>
        <w:t>Nature</w:t>
      </w:r>
      <w:r w:rsidRPr="003151A0">
        <w:rPr>
          <w:rFonts w:eastAsia="微软雅黑"/>
          <w:color w:val="000000"/>
          <w:sz w:val="22"/>
          <w:szCs w:val="22"/>
          <w:shd w:val="clear" w:color="auto" w:fill="FFFFFF"/>
        </w:rPr>
        <w:t> 457(2009).</w:t>
      </w:r>
    </w:p>
    <w:p w:rsidR="00684438" w:rsidRPr="003151A0" w:rsidRDefault="004A2160" w:rsidP="00352965">
      <w:pPr>
        <w:rPr>
          <w:rFonts w:eastAsia="微软雅黑"/>
          <w:color w:val="000000"/>
          <w:sz w:val="22"/>
          <w:szCs w:val="22"/>
          <w:shd w:val="clear" w:color="auto" w:fill="FFFFFF"/>
        </w:rPr>
      </w:pPr>
      <w:r w:rsidRPr="003151A0">
        <w:rPr>
          <w:rFonts w:eastAsia="微软雅黑"/>
          <w:color w:val="000000"/>
          <w:sz w:val="22"/>
          <w:szCs w:val="22"/>
          <w:shd w:val="clear" w:color="auto" w:fill="FFFFFF"/>
        </w:rPr>
        <w:t>[9]</w:t>
      </w:r>
      <w:r w:rsidRPr="003151A0">
        <w:rPr>
          <w:sz w:val="22"/>
          <w:szCs w:val="22"/>
        </w:rPr>
        <w:t xml:space="preserve"> </w:t>
      </w:r>
      <w:proofErr w:type="spellStart"/>
      <w:r w:rsidRPr="003151A0">
        <w:rPr>
          <w:rFonts w:eastAsia="微软雅黑"/>
          <w:color w:val="000000"/>
          <w:sz w:val="22"/>
          <w:szCs w:val="22"/>
          <w:shd w:val="clear" w:color="auto" w:fill="FFFFFF"/>
        </w:rPr>
        <w:t>Denecke</w:t>
      </w:r>
      <w:proofErr w:type="spellEnd"/>
      <w:r w:rsidRPr="003151A0">
        <w:rPr>
          <w:rFonts w:eastAsia="微软雅黑"/>
          <w:color w:val="000000"/>
          <w:sz w:val="22"/>
          <w:szCs w:val="22"/>
          <w:shd w:val="clear" w:color="auto" w:fill="FFFFFF"/>
        </w:rPr>
        <w:t xml:space="preserve">, K. and W. </w:t>
      </w:r>
      <w:proofErr w:type="spellStart"/>
      <w:r w:rsidRPr="003151A0">
        <w:rPr>
          <w:rFonts w:eastAsia="微软雅黑"/>
          <w:color w:val="000000"/>
          <w:sz w:val="22"/>
          <w:szCs w:val="22"/>
          <w:shd w:val="clear" w:color="auto" w:fill="FFFFFF"/>
        </w:rPr>
        <w:t>Nejdl</w:t>
      </w:r>
      <w:proofErr w:type="spellEnd"/>
      <w:r w:rsidRPr="003151A0">
        <w:rPr>
          <w:rFonts w:eastAsia="微软雅黑"/>
          <w:color w:val="000000"/>
          <w:sz w:val="22"/>
          <w:szCs w:val="22"/>
          <w:shd w:val="clear" w:color="auto" w:fill="FFFFFF"/>
        </w:rPr>
        <w:t xml:space="preserve">, </w:t>
      </w:r>
      <w:r w:rsidR="00805809" w:rsidRPr="003151A0">
        <w:rPr>
          <w:rFonts w:eastAsia="微软雅黑"/>
          <w:color w:val="000000"/>
          <w:sz w:val="22"/>
          <w:szCs w:val="22"/>
          <w:shd w:val="clear" w:color="auto" w:fill="FFFFFF"/>
        </w:rPr>
        <w:t>"</w:t>
      </w:r>
      <w:r w:rsidRPr="003151A0">
        <w:rPr>
          <w:rFonts w:eastAsia="微软雅黑"/>
          <w:color w:val="000000"/>
          <w:sz w:val="22"/>
          <w:szCs w:val="22"/>
          <w:shd w:val="clear" w:color="auto" w:fill="FFFFFF"/>
        </w:rPr>
        <w:t>How valuable is medical social media data? Content analysis of the medical web</w:t>
      </w:r>
      <w:r w:rsidR="00805809" w:rsidRPr="003151A0">
        <w:rPr>
          <w:rFonts w:eastAsia="微软雅黑"/>
          <w:color w:val="000000"/>
          <w:sz w:val="22"/>
          <w:szCs w:val="22"/>
          <w:shd w:val="clear" w:color="auto" w:fill="FFFFFF"/>
        </w:rPr>
        <w:t>"</w:t>
      </w:r>
      <w:r w:rsidRPr="003151A0">
        <w:rPr>
          <w:rFonts w:eastAsia="微软雅黑"/>
          <w:color w:val="000000"/>
          <w:sz w:val="22"/>
          <w:szCs w:val="22"/>
          <w:shd w:val="clear" w:color="auto" w:fill="FFFFFF"/>
        </w:rPr>
        <w:t>. Information Sciences, 2009. 179(12): p. 1870-1880.</w:t>
      </w:r>
    </w:p>
    <w:p w:rsidR="005335D3" w:rsidRDefault="008B5891" w:rsidP="008B5891">
      <w:pPr>
        <w:rPr>
          <w:rFonts w:eastAsia="Times New Roman"/>
          <w:color w:val="000000"/>
          <w:sz w:val="22"/>
          <w:szCs w:val="22"/>
          <w:shd w:val="clear" w:color="auto" w:fill="FFFFFF"/>
        </w:rPr>
      </w:pPr>
      <w:r w:rsidRPr="003151A0">
        <w:rPr>
          <w:rFonts w:eastAsia="微软雅黑"/>
          <w:color w:val="000000"/>
          <w:sz w:val="22"/>
          <w:szCs w:val="22"/>
          <w:shd w:val="clear" w:color="auto" w:fill="FFFFFF"/>
        </w:rPr>
        <w:t>[10]</w:t>
      </w:r>
      <w:r w:rsidRPr="003151A0">
        <w:rPr>
          <w:rFonts w:eastAsia="Times New Roman"/>
          <w:color w:val="000000"/>
          <w:sz w:val="22"/>
          <w:szCs w:val="22"/>
          <w:shd w:val="clear" w:color="auto" w:fill="FFFFFF"/>
        </w:rPr>
        <w:t xml:space="preserve"> Andreu Perez, Javier, et al. "Big Data for Health." </w:t>
      </w:r>
      <w:r w:rsidRPr="003151A0">
        <w:rPr>
          <w:rFonts w:eastAsia="Times New Roman"/>
          <w:i/>
          <w:iCs/>
          <w:color w:val="000000"/>
          <w:sz w:val="22"/>
          <w:szCs w:val="22"/>
          <w:shd w:val="clear" w:color="auto" w:fill="FFFFFF"/>
        </w:rPr>
        <w:t>Biomedical &amp; Health Informatics IEEE Journal of</w:t>
      </w:r>
      <w:r w:rsidRPr="003151A0">
        <w:rPr>
          <w:rFonts w:eastAsia="Times New Roman"/>
          <w:color w:val="000000"/>
          <w:sz w:val="22"/>
          <w:szCs w:val="22"/>
          <w:shd w:val="clear" w:color="auto" w:fill="FFFFFF"/>
        </w:rPr>
        <w:t> 19.4(2015):1.</w:t>
      </w:r>
    </w:p>
    <w:p w:rsidR="005335D3" w:rsidRPr="005335D3" w:rsidRDefault="005335D3" w:rsidP="005335D3">
      <w:pPr>
        <w:rPr>
          <w:rFonts w:eastAsia="Times New Roman"/>
          <w:sz w:val="22"/>
          <w:szCs w:val="22"/>
        </w:rPr>
      </w:pPr>
      <w:r>
        <w:rPr>
          <w:rFonts w:eastAsia="Times New Roman" w:hint="eastAsia"/>
          <w:color w:val="000000"/>
          <w:sz w:val="22"/>
          <w:szCs w:val="22"/>
          <w:shd w:val="clear" w:color="auto" w:fill="FFFFFF"/>
        </w:rPr>
        <w:lastRenderedPageBreak/>
        <w:t>[11]</w:t>
      </w:r>
      <w:r w:rsidRPr="005335D3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35D3">
        <w:rPr>
          <w:rFonts w:eastAsia="微软雅黑"/>
          <w:color w:val="000000"/>
          <w:sz w:val="22"/>
          <w:szCs w:val="22"/>
          <w:shd w:val="clear" w:color="auto" w:fill="FFFFFF"/>
        </w:rPr>
        <w:t>Salathé</w:t>
      </w:r>
      <w:proofErr w:type="spellEnd"/>
      <w:r w:rsidRPr="005335D3">
        <w:rPr>
          <w:rFonts w:eastAsia="微软雅黑"/>
          <w:color w:val="000000"/>
          <w:sz w:val="22"/>
          <w:szCs w:val="22"/>
          <w:shd w:val="clear" w:color="auto" w:fill="FFFFFF"/>
        </w:rPr>
        <w:t>, Marcel, S. Khandelwal , and L. A. Meyers . "Assessing Vaccination Sentiments with Online Social Media: Implications for Infectious Disease Dynamics and Control." </w:t>
      </w:r>
      <w:proofErr w:type="spellStart"/>
      <w:r w:rsidRPr="005335D3">
        <w:rPr>
          <w:rFonts w:eastAsia="微软雅黑"/>
          <w:i/>
          <w:iCs/>
          <w:color w:val="000000"/>
          <w:sz w:val="22"/>
          <w:szCs w:val="22"/>
          <w:shd w:val="clear" w:color="auto" w:fill="FFFFFF"/>
        </w:rPr>
        <w:t>PLoS</w:t>
      </w:r>
      <w:proofErr w:type="spellEnd"/>
      <w:r w:rsidRPr="005335D3">
        <w:rPr>
          <w:rFonts w:eastAsia="微软雅黑"/>
          <w:i/>
          <w:iCs/>
          <w:color w:val="000000"/>
          <w:sz w:val="22"/>
          <w:szCs w:val="22"/>
          <w:shd w:val="clear" w:color="auto" w:fill="FFFFFF"/>
        </w:rPr>
        <w:t xml:space="preserve"> Computational Biology</w:t>
      </w:r>
      <w:r w:rsidRPr="005335D3">
        <w:rPr>
          <w:rFonts w:eastAsia="微软雅黑"/>
          <w:color w:val="000000"/>
          <w:sz w:val="22"/>
          <w:szCs w:val="22"/>
          <w:shd w:val="clear" w:color="auto" w:fill="FFFFFF"/>
        </w:rPr>
        <w:t> 7.10(2011):e1002199.</w:t>
      </w:r>
    </w:p>
    <w:p w:rsidR="00026F5E" w:rsidRPr="008B5891" w:rsidRDefault="00026F5E">
      <w:pPr>
        <w:rPr>
          <w:sz w:val="26"/>
          <w:szCs w:val="26"/>
        </w:rPr>
      </w:pPr>
    </w:p>
    <w:sectPr w:rsidR="00026F5E" w:rsidRPr="008B5891" w:rsidSect="001E0A96">
      <w:headerReference w:type="default" r:id="rId9"/>
      <w:pgSz w:w="11900" w:h="16840"/>
      <w:pgMar w:top="1440" w:right="1077" w:bottom="1440" w:left="1077" w:header="851" w:footer="992" w:gutter="0"/>
      <w:cols w:space="425"/>
      <w:docGrid w:type="lines" w:linePitch="332" w:charSpace="4535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E23" w:rsidRDefault="00405E23" w:rsidP="001E0A96">
      <w:r>
        <w:separator/>
      </w:r>
    </w:p>
  </w:endnote>
  <w:endnote w:type="continuationSeparator" w:id="0">
    <w:p w:rsidR="00405E23" w:rsidRDefault="00405E23" w:rsidP="001E0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E23" w:rsidRDefault="00405E23" w:rsidP="001E0A96">
      <w:r>
        <w:separator/>
      </w:r>
    </w:p>
  </w:footnote>
  <w:footnote w:type="continuationSeparator" w:id="0">
    <w:p w:rsidR="00405E23" w:rsidRDefault="00405E23" w:rsidP="001E0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A96" w:rsidRDefault="001E0A96">
    <w:pPr>
      <w:pStyle w:val="aa"/>
    </w:pPr>
    <w:r w:rsidRPr="000900CD">
      <w:rPr>
        <w:noProof/>
      </w:rPr>
      <w:drawing>
        <wp:inline distT="0" distB="0" distL="0" distR="0">
          <wp:extent cx="1172251" cy="34850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24" cy="3521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C781F"/>
    <w:multiLevelType w:val="hybridMultilevel"/>
    <w:tmpl w:val="17186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C0844"/>
    <w:multiLevelType w:val="hybridMultilevel"/>
    <w:tmpl w:val="A6046126"/>
    <w:lvl w:ilvl="0" w:tplc="112E7F3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6AFF7CD9"/>
    <w:multiLevelType w:val="hybridMultilevel"/>
    <w:tmpl w:val="A594B7FE"/>
    <w:lvl w:ilvl="0" w:tplc="20DC07C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刘 禹扬">
    <w15:presenceInfo w15:providerId="Windows Live" w15:userId="73ea3202965da3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/>
  <w:revisionView w:markup="0"/>
  <w:trackRevisions/>
  <w:defaultTabStop w:val="420"/>
  <w:drawingGridHorizontalSpacing w:val="461"/>
  <w:drawingGridVerticalSpacing w:val="16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0F7"/>
    <w:rsid w:val="00013921"/>
    <w:rsid w:val="0002322B"/>
    <w:rsid w:val="00026F5E"/>
    <w:rsid w:val="0004452B"/>
    <w:rsid w:val="000625BA"/>
    <w:rsid w:val="00075380"/>
    <w:rsid w:val="00077AB0"/>
    <w:rsid w:val="000926EB"/>
    <w:rsid w:val="000A01CD"/>
    <w:rsid w:val="000A1644"/>
    <w:rsid w:val="000A43B5"/>
    <w:rsid w:val="000A5421"/>
    <w:rsid w:val="000B1654"/>
    <w:rsid w:val="000C2DDC"/>
    <w:rsid w:val="000D1A73"/>
    <w:rsid w:val="000D1CA1"/>
    <w:rsid w:val="000E18C2"/>
    <w:rsid w:val="000E30DE"/>
    <w:rsid w:val="000E5728"/>
    <w:rsid w:val="00107E5A"/>
    <w:rsid w:val="00114CD8"/>
    <w:rsid w:val="0011676B"/>
    <w:rsid w:val="00117789"/>
    <w:rsid w:val="0013198F"/>
    <w:rsid w:val="00135610"/>
    <w:rsid w:val="0014558E"/>
    <w:rsid w:val="00152671"/>
    <w:rsid w:val="001548F1"/>
    <w:rsid w:val="00162303"/>
    <w:rsid w:val="00164F15"/>
    <w:rsid w:val="001668F5"/>
    <w:rsid w:val="0017093C"/>
    <w:rsid w:val="001720FA"/>
    <w:rsid w:val="00184EBE"/>
    <w:rsid w:val="00185A8B"/>
    <w:rsid w:val="00187DAE"/>
    <w:rsid w:val="00195C9E"/>
    <w:rsid w:val="001972A9"/>
    <w:rsid w:val="001A2AF4"/>
    <w:rsid w:val="001A60F7"/>
    <w:rsid w:val="001B1939"/>
    <w:rsid w:val="001B4104"/>
    <w:rsid w:val="001B5340"/>
    <w:rsid w:val="001B7DDD"/>
    <w:rsid w:val="001C0880"/>
    <w:rsid w:val="001D17C2"/>
    <w:rsid w:val="001D1FDA"/>
    <w:rsid w:val="001D7917"/>
    <w:rsid w:val="001E0A96"/>
    <w:rsid w:val="001E1AAC"/>
    <w:rsid w:val="00200A2B"/>
    <w:rsid w:val="00210183"/>
    <w:rsid w:val="00211024"/>
    <w:rsid w:val="00216099"/>
    <w:rsid w:val="00220CD0"/>
    <w:rsid w:val="00234857"/>
    <w:rsid w:val="00236B6A"/>
    <w:rsid w:val="0024610F"/>
    <w:rsid w:val="00250B59"/>
    <w:rsid w:val="00256D4D"/>
    <w:rsid w:val="00262066"/>
    <w:rsid w:val="002701D0"/>
    <w:rsid w:val="002766D5"/>
    <w:rsid w:val="00277A74"/>
    <w:rsid w:val="002812A2"/>
    <w:rsid w:val="002839C1"/>
    <w:rsid w:val="00290E52"/>
    <w:rsid w:val="0029433F"/>
    <w:rsid w:val="002A121E"/>
    <w:rsid w:val="002D2070"/>
    <w:rsid w:val="002D2662"/>
    <w:rsid w:val="003139BB"/>
    <w:rsid w:val="003151A0"/>
    <w:rsid w:val="00322616"/>
    <w:rsid w:val="00326612"/>
    <w:rsid w:val="00326741"/>
    <w:rsid w:val="00327831"/>
    <w:rsid w:val="00352965"/>
    <w:rsid w:val="00355823"/>
    <w:rsid w:val="00370F86"/>
    <w:rsid w:val="003710F7"/>
    <w:rsid w:val="00371F08"/>
    <w:rsid w:val="00380CBB"/>
    <w:rsid w:val="0039700D"/>
    <w:rsid w:val="003A1A6F"/>
    <w:rsid w:val="003A7159"/>
    <w:rsid w:val="003A724F"/>
    <w:rsid w:val="003B4160"/>
    <w:rsid w:val="003B4CF2"/>
    <w:rsid w:val="003C22F7"/>
    <w:rsid w:val="003C4FDA"/>
    <w:rsid w:val="003D0189"/>
    <w:rsid w:val="003D5F83"/>
    <w:rsid w:val="003E4FF3"/>
    <w:rsid w:val="003E7A0E"/>
    <w:rsid w:val="003F7D6A"/>
    <w:rsid w:val="00405E23"/>
    <w:rsid w:val="004275CD"/>
    <w:rsid w:val="00457C76"/>
    <w:rsid w:val="0046236A"/>
    <w:rsid w:val="00463767"/>
    <w:rsid w:val="00470193"/>
    <w:rsid w:val="0047254E"/>
    <w:rsid w:val="00482475"/>
    <w:rsid w:val="00483E63"/>
    <w:rsid w:val="00484FED"/>
    <w:rsid w:val="0049331E"/>
    <w:rsid w:val="004A0AB0"/>
    <w:rsid w:val="004A2160"/>
    <w:rsid w:val="004D6D84"/>
    <w:rsid w:val="004E7591"/>
    <w:rsid w:val="0050202D"/>
    <w:rsid w:val="005058D1"/>
    <w:rsid w:val="005064FF"/>
    <w:rsid w:val="005102E7"/>
    <w:rsid w:val="0051188F"/>
    <w:rsid w:val="005122C0"/>
    <w:rsid w:val="0051231D"/>
    <w:rsid w:val="0051380E"/>
    <w:rsid w:val="005163B8"/>
    <w:rsid w:val="00520CC6"/>
    <w:rsid w:val="00521919"/>
    <w:rsid w:val="005335D3"/>
    <w:rsid w:val="00562CFE"/>
    <w:rsid w:val="00570A65"/>
    <w:rsid w:val="00575177"/>
    <w:rsid w:val="0057784B"/>
    <w:rsid w:val="005808FE"/>
    <w:rsid w:val="0059489A"/>
    <w:rsid w:val="00594B5A"/>
    <w:rsid w:val="005A0B7E"/>
    <w:rsid w:val="005A76E2"/>
    <w:rsid w:val="005C0FEE"/>
    <w:rsid w:val="005C7AB4"/>
    <w:rsid w:val="005E319C"/>
    <w:rsid w:val="005E3DD6"/>
    <w:rsid w:val="005E54D1"/>
    <w:rsid w:val="005E6B3C"/>
    <w:rsid w:val="005F22A8"/>
    <w:rsid w:val="005F2FDF"/>
    <w:rsid w:val="0060345D"/>
    <w:rsid w:val="006035A9"/>
    <w:rsid w:val="0060372B"/>
    <w:rsid w:val="00603AE5"/>
    <w:rsid w:val="00616D0D"/>
    <w:rsid w:val="006178E1"/>
    <w:rsid w:val="00627D45"/>
    <w:rsid w:val="00634EC5"/>
    <w:rsid w:val="0064170A"/>
    <w:rsid w:val="00643559"/>
    <w:rsid w:val="00661D17"/>
    <w:rsid w:val="006645A6"/>
    <w:rsid w:val="006802B4"/>
    <w:rsid w:val="0068231C"/>
    <w:rsid w:val="00684438"/>
    <w:rsid w:val="00697FCA"/>
    <w:rsid w:val="006A5C16"/>
    <w:rsid w:val="006A78C0"/>
    <w:rsid w:val="006B4ED3"/>
    <w:rsid w:val="006C41FD"/>
    <w:rsid w:val="006D7192"/>
    <w:rsid w:val="006D7585"/>
    <w:rsid w:val="006E0D02"/>
    <w:rsid w:val="006E5BAF"/>
    <w:rsid w:val="006E6733"/>
    <w:rsid w:val="006E7220"/>
    <w:rsid w:val="006F335D"/>
    <w:rsid w:val="006F38C5"/>
    <w:rsid w:val="00705120"/>
    <w:rsid w:val="00705A8C"/>
    <w:rsid w:val="007110B5"/>
    <w:rsid w:val="00712881"/>
    <w:rsid w:val="00735925"/>
    <w:rsid w:val="0074265E"/>
    <w:rsid w:val="00745B81"/>
    <w:rsid w:val="00752587"/>
    <w:rsid w:val="00754FB7"/>
    <w:rsid w:val="00757EA7"/>
    <w:rsid w:val="00764BE0"/>
    <w:rsid w:val="00776626"/>
    <w:rsid w:val="00792792"/>
    <w:rsid w:val="0079317C"/>
    <w:rsid w:val="007A6313"/>
    <w:rsid w:val="007C1485"/>
    <w:rsid w:val="007C388C"/>
    <w:rsid w:val="007D36E8"/>
    <w:rsid w:val="007E6A2E"/>
    <w:rsid w:val="007F5714"/>
    <w:rsid w:val="007F57FB"/>
    <w:rsid w:val="00805809"/>
    <w:rsid w:val="00810B81"/>
    <w:rsid w:val="008167E9"/>
    <w:rsid w:val="0082381B"/>
    <w:rsid w:val="00832690"/>
    <w:rsid w:val="0083609E"/>
    <w:rsid w:val="00846061"/>
    <w:rsid w:val="0085587A"/>
    <w:rsid w:val="00860A23"/>
    <w:rsid w:val="0086772B"/>
    <w:rsid w:val="00875B56"/>
    <w:rsid w:val="0088490C"/>
    <w:rsid w:val="008860C9"/>
    <w:rsid w:val="00891222"/>
    <w:rsid w:val="008922EA"/>
    <w:rsid w:val="008A67E9"/>
    <w:rsid w:val="008B5472"/>
    <w:rsid w:val="008B5891"/>
    <w:rsid w:val="008C4B18"/>
    <w:rsid w:val="008D4849"/>
    <w:rsid w:val="008D4F4D"/>
    <w:rsid w:val="008D6748"/>
    <w:rsid w:val="009044B5"/>
    <w:rsid w:val="00905FDA"/>
    <w:rsid w:val="009070D7"/>
    <w:rsid w:val="0091606F"/>
    <w:rsid w:val="00920B36"/>
    <w:rsid w:val="009230A4"/>
    <w:rsid w:val="00930066"/>
    <w:rsid w:val="00937570"/>
    <w:rsid w:val="00951C84"/>
    <w:rsid w:val="009533F2"/>
    <w:rsid w:val="00964F85"/>
    <w:rsid w:val="00970B39"/>
    <w:rsid w:val="00977B56"/>
    <w:rsid w:val="00990E8F"/>
    <w:rsid w:val="009A6D9A"/>
    <w:rsid w:val="009B29A8"/>
    <w:rsid w:val="009B4EEA"/>
    <w:rsid w:val="009B5243"/>
    <w:rsid w:val="009C32A5"/>
    <w:rsid w:val="009D0765"/>
    <w:rsid w:val="009D29D2"/>
    <w:rsid w:val="009D4AC5"/>
    <w:rsid w:val="009D5293"/>
    <w:rsid w:val="009D6A2B"/>
    <w:rsid w:val="009D7B30"/>
    <w:rsid w:val="009E3160"/>
    <w:rsid w:val="009F07DC"/>
    <w:rsid w:val="009F4C04"/>
    <w:rsid w:val="009F6513"/>
    <w:rsid w:val="00A107D0"/>
    <w:rsid w:val="00A115F9"/>
    <w:rsid w:val="00A12EC2"/>
    <w:rsid w:val="00A17C90"/>
    <w:rsid w:val="00A20051"/>
    <w:rsid w:val="00A243E5"/>
    <w:rsid w:val="00A2647B"/>
    <w:rsid w:val="00A32C3D"/>
    <w:rsid w:val="00A36163"/>
    <w:rsid w:val="00A36B17"/>
    <w:rsid w:val="00A40183"/>
    <w:rsid w:val="00A40CF0"/>
    <w:rsid w:val="00A4482B"/>
    <w:rsid w:val="00A533A6"/>
    <w:rsid w:val="00A57498"/>
    <w:rsid w:val="00A63C72"/>
    <w:rsid w:val="00A64C9A"/>
    <w:rsid w:val="00A74EC3"/>
    <w:rsid w:val="00A82B3B"/>
    <w:rsid w:val="00A82E13"/>
    <w:rsid w:val="00A930EB"/>
    <w:rsid w:val="00A969C6"/>
    <w:rsid w:val="00A9743C"/>
    <w:rsid w:val="00AB031F"/>
    <w:rsid w:val="00AB594B"/>
    <w:rsid w:val="00AB69D1"/>
    <w:rsid w:val="00AB7B6A"/>
    <w:rsid w:val="00AC2403"/>
    <w:rsid w:val="00AE3A7C"/>
    <w:rsid w:val="00AE3B0D"/>
    <w:rsid w:val="00AE5BE7"/>
    <w:rsid w:val="00AE6B85"/>
    <w:rsid w:val="00AF6F85"/>
    <w:rsid w:val="00B01D2C"/>
    <w:rsid w:val="00B04DF9"/>
    <w:rsid w:val="00B20FEA"/>
    <w:rsid w:val="00B53AF2"/>
    <w:rsid w:val="00B71FFC"/>
    <w:rsid w:val="00B75B60"/>
    <w:rsid w:val="00B77876"/>
    <w:rsid w:val="00B97F4E"/>
    <w:rsid w:val="00BA06ED"/>
    <w:rsid w:val="00BB505D"/>
    <w:rsid w:val="00BB683A"/>
    <w:rsid w:val="00BC522F"/>
    <w:rsid w:val="00BC6738"/>
    <w:rsid w:val="00BC67B8"/>
    <w:rsid w:val="00BC776F"/>
    <w:rsid w:val="00BD3042"/>
    <w:rsid w:val="00BD7229"/>
    <w:rsid w:val="00BE1650"/>
    <w:rsid w:val="00BF3293"/>
    <w:rsid w:val="00BF341A"/>
    <w:rsid w:val="00C211B6"/>
    <w:rsid w:val="00C2521C"/>
    <w:rsid w:val="00C26B22"/>
    <w:rsid w:val="00C3012D"/>
    <w:rsid w:val="00C3327E"/>
    <w:rsid w:val="00C57CC5"/>
    <w:rsid w:val="00C6087F"/>
    <w:rsid w:val="00C77CC0"/>
    <w:rsid w:val="00C86B55"/>
    <w:rsid w:val="00C87782"/>
    <w:rsid w:val="00C87C59"/>
    <w:rsid w:val="00CB0A14"/>
    <w:rsid w:val="00CC552F"/>
    <w:rsid w:val="00CD2CAF"/>
    <w:rsid w:val="00CE640B"/>
    <w:rsid w:val="00CF09F3"/>
    <w:rsid w:val="00D00B40"/>
    <w:rsid w:val="00D02045"/>
    <w:rsid w:val="00D046FE"/>
    <w:rsid w:val="00D05179"/>
    <w:rsid w:val="00D23BC1"/>
    <w:rsid w:val="00D24898"/>
    <w:rsid w:val="00D27269"/>
    <w:rsid w:val="00D46D0C"/>
    <w:rsid w:val="00D47963"/>
    <w:rsid w:val="00D5493C"/>
    <w:rsid w:val="00D63D90"/>
    <w:rsid w:val="00D64351"/>
    <w:rsid w:val="00D67351"/>
    <w:rsid w:val="00D673C5"/>
    <w:rsid w:val="00D73F70"/>
    <w:rsid w:val="00D74EC4"/>
    <w:rsid w:val="00D774F5"/>
    <w:rsid w:val="00D961D9"/>
    <w:rsid w:val="00DA7B2F"/>
    <w:rsid w:val="00DB4C0C"/>
    <w:rsid w:val="00DB7199"/>
    <w:rsid w:val="00DD064E"/>
    <w:rsid w:val="00DD259A"/>
    <w:rsid w:val="00DE14CB"/>
    <w:rsid w:val="00DE5E34"/>
    <w:rsid w:val="00E0006A"/>
    <w:rsid w:val="00E02FDC"/>
    <w:rsid w:val="00E103A9"/>
    <w:rsid w:val="00E110B1"/>
    <w:rsid w:val="00E30667"/>
    <w:rsid w:val="00E37E55"/>
    <w:rsid w:val="00E421D7"/>
    <w:rsid w:val="00E4789B"/>
    <w:rsid w:val="00E53413"/>
    <w:rsid w:val="00E536CF"/>
    <w:rsid w:val="00E55691"/>
    <w:rsid w:val="00E60688"/>
    <w:rsid w:val="00E76D49"/>
    <w:rsid w:val="00E9282A"/>
    <w:rsid w:val="00E95B71"/>
    <w:rsid w:val="00EA30CF"/>
    <w:rsid w:val="00EB15F6"/>
    <w:rsid w:val="00EB179B"/>
    <w:rsid w:val="00EB350C"/>
    <w:rsid w:val="00EC7B59"/>
    <w:rsid w:val="00ED3E5A"/>
    <w:rsid w:val="00ED7FEB"/>
    <w:rsid w:val="00EE0417"/>
    <w:rsid w:val="00EE38B2"/>
    <w:rsid w:val="00EE3D04"/>
    <w:rsid w:val="00F1252E"/>
    <w:rsid w:val="00F43EFE"/>
    <w:rsid w:val="00F44C11"/>
    <w:rsid w:val="00F47E6B"/>
    <w:rsid w:val="00F64E07"/>
    <w:rsid w:val="00F67FAA"/>
    <w:rsid w:val="00F742EE"/>
    <w:rsid w:val="00F86EF0"/>
    <w:rsid w:val="00FA30DA"/>
    <w:rsid w:val="00FA689D"/>
    <w:rsid w:val="00FA7248"/>
    <w:rsid w:val="00FB122A"/>
    <w:rsid w:val="00FB41BF"/>
    <w:rsid w:val="00FC33DE"/>
    <w:rsid w:val="00FC43CC"/>
    <w:rsid w:val="00FE56C7"/>
    <w:rsid w:val="00FE6A24"/>
    <w:rsid w:val="00FE7F55"/>
    <w:rsid w:val="00FF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550D"/>
  <w15:docId w15:val="{DF471081-A14B-E349-9E89-9369FEBF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88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E6B85"/>
    <w:pPr>
      <w:spacing w:after="120" w:line="276" w:lineRule="auto"/>
      <w:ind w:left="720"/>
      <w:contextualSpacing/>
    </w:pPr>
    <w:rPr>
      <w:rFonts w:cstheme="minorBidi"/>
      <w:sz w:val="22"/>
      <w:szCs w:val="22"/>
      <w:lang w:eastAsia="ko-KR"/>
    </w:rPr>
  </w:style>
  <w:style w:type="character" w:customStyle="1" w:styleId="a4">
    <w:name w:val="列表段落 字符"/>
    <w:basedOn w:val="a0"/>
    <w:link w:val="a3"/>
    <w:uiPriority w:val="34"/>
    <w:rsid w:val="00AE6B85"/>
    <w:rPr>
      <w:rFonts w:ascii="Times New Roman" w:hAnsi="Times New Roman"/>
      <w:kern w:val="0"/>
      <w:sz w:val="22"/>
      <w:szCs w:val="22"/>
      <w:lang w:eastAsia="ko-KR"/>
    </w:rPr>
  </w:style>
  <w:style w:type="paragraph" w:styleId="a5">
    <w:name w:val="No Spacing"/>
    <w:link w:val="a6"/>
    <w:uiPriority w:val="1"/>
    <w:qFormat/>
    <w:rsid w:val="0074265E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74265E"/>
    <w:rPr>
      <w:rFonts w:eastAsia="Microsoft YaHei UI"/>
      <w:kern w:val="0"/>
      <w:sz w:val="22"/>
      <w:szCs w:val="22"/>
    </w:rPr>
  </w:style>
  <w:style w:type="paragraph" w:styleId="a7">
    <w:name w:val="Date"/>
    <w:basedOn w:val="a"/>
    <w:next w:val="a"/>
    <w:link w:val="a8"/>
    <w:uiPriority w:val="99"/>
    <w:semiHidden/>
    <w:unhideWhenUsed/>
    <w:rsid w:val="00810B81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10B81"/>
    <w:rPr>
      <w:rFonts w:ascii="Times New Roman" w:hAnsi="Times New Roman" w:cs="Times New Roman"/>
      <w:kern w:val="0"/>
    </w:rPr>
  </w:style>
  <w:style w:type="table" w:styleId="a9">
    <w:name w:val="Table Grid"/>
    <w:basedOn w:val="a1"/>
    <w:uiPriority w:val="39"/>
    <w:rsid w:val="00E53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1E0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E0A96"/>
    <w:rPr>
      <w:rFonts w:ascii="Times New Roman" w:hAnsi="Times New Roman" w:cs="Times New Roman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E0A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E0A96"/>
    <w:rPr>
      <w:rFonts w:ascii="Times New Roman" w:hAnsi="Times New Roman" w:cs="Times New Roman"/>
      <w:kern w:val="0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013921"/>
    <w:rPr>
      <w:sz w:val="16"/>
      <w:szCs w:val="16"/>
    </w:rPr>
  </w:style>
  <w:style w:type="character" w:customStyle="1" w:styleId="af">
    <w:name w:val="批注框文本 字符"/>
    <w:basedOn w:val="a0"/>
    <w:link w:val="ae"/>
    <w:uiPriority w:val="99"/>
    <w:semiHidden/>
    <w:rsid w:val="00013921"/>
    <w:rPr>
      <w:rFonts w:ascii="Times New Roman" w:hAnsi="Times New Roman" w:cs="Times New Roman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28B8CA-D16F-294F-9513-BD81B0535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1258</Words>
  <Characters>7174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LIU</dc:creator>
  <cp:keywords/>
  <dc:description/>
  <cp:lastModifiedBy>刘 禹扬</cp:lastModifiedBy>
  <cp:revision>3</cp:revision>
  <cp:lastPrinted>2019-10-22T01:23:00Z</cp:lastPrinted>
  <dcterms:created xsi:type="dcterms:W3CDTF">2019-10-22T01:23:00Z</dcterms:created>
  <dcterms:modified xsi:type="dcterms:W3CDTF">2019-10-22T01:23:00Z</dcterms:modified>
</cp:coreProperties>
</file>